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 w14:paraId="321FA0EE">
      <w:pPr>
        <w:spacing w:line="400" w:lineRule="exact"/>
        <w:jc w:val="center"/>
        <w:rPr>
          <w:rFonts w:hint="eastAsia"/>
          <w:lang w:val="en-US" w:eastAsia="zh-CN"/>
        </w:rPr>
      </w:pPr>
      <w:ins w:id="0" w:author="Ceci" w:date="2025-02-10T16:49:15Z">
        <w:r>
          <w:rPr>
            <w:rFonts w:hint="default"/>
            <w:color w:val="FFFFFF"/>
            <w:sz w:val="3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5263515</wp:posOffset>
                  </wp:positionH>
                  <wp:positionV relativeFrom="paragraph">
                    <wp:posOffset>-116205</wp:posOffset>
                  </wp:positionV>
                  <wp:extent cx="848360" cy="1163955"/>
                  <wp:effectExtent l="0" t="0" r="8890" b="17145"/>
                  <wp:wrapNone/>
                  <wp:docPr id="6" name="文本框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48360" cy="11639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5875">
                            <a:noFill/>
                          </a:ln>
                        </wps:spPr>
                        <wps:txbx>
                          <w:txbxContent>
                            <w:p w14:paraId="789F1B57">
                              <w:pPr>
                                <w:ind w:left="0" w:leftChars="0" w:firstLine="0" w:firstLineChars="0"/>
                                <w:jc w:val="center"/>
                                <w:rPr>
                                  <w:ins w:id="2" w:author="Ceci" w:date="2025-02-10T16:49:15Z"/>
                                  <w:rFonts w:hint="eastAsia" w:ascii="楷体" w:hAnsi="楷体" w:eastAsia="楷体" w:cs="楷体"/>
                                  <w:color w:val="auto"/>
                                  <w:sz w:val="28"/>
                                  <w:szCs w:val="28"/>
                                  <w:highlight w:val="yellow"/>
                                  <w:lang w:val="en-US" w:eastAsia="zh-CN"/>
                                </w:rPr>
                              </w:pPr>
                              <w:ins w:id="3" w:author="Ceci" w:date="2025-02-10T16:49:15Z">
                                <w:r>
                                  <w:rPr>
                                    <w:rFonts w:hint="eastAsia" w:ascii="楷体" w:hAnsi="楷体" w:eastAsia="楷体" w:cs="楷体"/>
                                    <w:color w:val="auto"/>
                                    <w:sz w:val="28"/>
                                    <w:szCs w:val="28"/>
                                    <w:highlight w:val="yellow"/>
                                    <w:lang w:val="en-US" w:eastAsia="zh-CN"/>
                                  </w:rPr>
                                  <w:t>证件照</w:t>
                                </w:r>
                              </w:ins>
                            </w:p>
                            <w:p w14:paraId="42F6E104">
                              <w:pPr>
                                <w:jc w:val="center"/>
                                <w:rPr>
                                  <w:ins w:id="4" w:author="Ceci" w:date="2025-02-10T16:49:15Z"/>
                                  <w:rFonts w:hint="default"/>
                                  <w:lang w:val="en-US" w:eastAsia="zh-CN"/>
                                </w:rPr>
                              </w:pPr>
                              <w:ins w:id="5" w:author="Ceci" w:date="2025-02-10T16:49:15Z">
                                <w:r>
                                  <w:rPr>
                                    <w:rFonts w:hint="eastAsia" w:ascii="楷体" w:hAnsi="楷体" w:eastAsia="楷体" w:cs="楷体"/>
                                    <w:color w:val="auto"/>
                                    <w:sz w:val="28"/>
                                    <w:szCs w:val="28"/>
                                    <w:highlight w:val="yellow"/>
                                    <w:lang w:val="en-US" w:eastAsia="zh-CN"/>
                                  </w:rPr>
                                  <w:t>位置</w:t>
                                </w:r>
                              </w:ins>
                            </w:p>
                          </w:txbxContent>
                        </wps:txbx>
                        <wps:bodyPr upright="1"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202" type="#_x0000_t202" style="position:absolute;left:0pt;margin-left:414.45pt;margin-top:-9.15pt;height:91.65pt;width:66.8pt;z-index:251663360;mso-width-relative:page;mso-height-relative:page;" fillcolor="#FFFF00" filled="t" stroked="f" coordsize="21600,21600" o:gfxdata="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yYtYc2QAAAAsBAAAPAAAAAAAAAAEAIAAAACIAAABkcnMv&#10;ZG93bnJldi54bWxQSwECFAAUAAAACACHTuJAwbL7PMkBAACBAwAADgAAAAAAAAABACAAAAAoAQAA&#10;ZHJzL2Uyb0RvYy54bWxQSwUGAAAAAAYABgBZAQAAYwUAAAAA&#10;">
                  <v:fill on="t" focussize="0,0"/>
                  <v:stroke on="f" weight="1.25pt"/>
                  <v:imagedata o:title=""/>
                  <o:lock v:ext="edit" aspectratio="f"/>
                  <v:textbox>
                    <w:txbxContent>
                      <w:p w14:paraId="789F1B57">
                        <w:pPr>
                          <w:ind w:left="0" w:leftChars="0" w:firstLine="0" w:firstLineChars="0"/>
                          <w:jc w:val="center"/>
                          <w:rPr>
                            <w:ins w:id="6" w:author="Ceci" w:date="2025-02-10T16:49:15Z"/>
                            <w:rFonts w:hint="eastAsia" w:ascii="楷体" w:hAnsi="楷体" w:eastAsia="楷体" w:cs="楷体"/>
                            <w:color w:val="auto"/>
                            <w:sz w:val="28"/>
                            <w:szCs w:val="28"/>
                            <w:highlight w:val="yellow"/>
                            <w:lang w:val="en-US" w:eastAsia="zh-CN"/>
                          </w:rPr>
                        </w:pPr>
                        <w:ins w:id="7" w:author="Ceci" w:date="2025-02-10T16:49:15Z">
                          <w:r>
                            <w:rPr>
                              <w:rFonts w:hint="eastAsia" w:ascii="楷体" w:hAnsi="楷体" w:eastAsia="楷体" w:cs="楷体"/>
                              <w:color w:val="auto"/>
                              <w:sz w:val="28"/>
                              <w:szCs w:val="28"/>
                              <w:highlight w:val="yellow"/>
                              <w:lang w:val="en-US" w:eastAsia="zh-CN"/>
                            </w:rPr>
                            <w:t>证件照</w:t>
                          </w:r>
                        </w:ins>
                      </w:p>
                      <w:p w14:paraId="42F6E104">
                        <w:pPr>
                          <w:jc w:val="center"/>
                          <w:rPr>
                            <w:ins w:id="8" w:author="Ceci" w:date="2025-02-10T16:49:15Z"/>
                            <w:rFonts w:hint="default"/>
                            <w:lang w:val="en-US" w:eastAsia="zh-CN"/>
                          </w:rPr>
                        </w:pPr>
                        <w:ins w:id="9" w:author="Ceci" w:date="2025-02-10T16:49:15Z">
                          <w:r>
                            <w:rPr>
                              <w:rFonts w:hint="eastAsia" w:ascii="楷体" w:hAnsi="楷体" w:eastAsia="楷体" w:cs="楷体"/>
                              <w:color w:val="auto"/>
                              <w:sz w:val="28"/>
                              <w:szCs w:val="28"/>
                              <w:highlight w:val="yellow"/>
                              <w:lang w:val="en-US" w:eastAsia="zh-CN"/>
                            </w:rPr>
                            <w:t>位置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>
        <w:rPr>
          <w:rFonts w:hint="eastAsia" w:ascii="微软雅黑" w:hAnsi="微软雅黑"/>
          <w:b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-662305</wp:posOffset>
                </wp:positionV>
                <wp:extent cx="7581900" cy="152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05" y="39370"/>
                          <a:ext cx="7581900" cy="152400"/>
                        </a:xfrm>
                        <a:prstGeom prst="rect">
                          <a:avLst/>
                        </a:prstGeom>
                        <a:blipFill>
                          <a:blip r:embed="rId5"/>
                        </a:blip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019E2">
                            <w:pPr>
                              <w:rPr>
                                <w:color w:val="00468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-52.15pt;height:12pt;width:597pt;z-index:251661312;mso-width-relative:page;mso-height-relative:page;" filled="t" stroked="f" coordsize="21600,21600" o:gfxdata="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">
                <v:fill type="tile" on="t" focussize="0,0" recolor="t" rotate="t" r:id="rId5"/>
                <v:stroke on="f" weight="0.5pt"/>
                <v:imagedata o:title=""/>
                <o:lock v:ext="edit" aspectratio="f"/>
                <v:textbox>
                  <w:txbxContent>
                    <w:p w14:paraId="650019E2">
                      <w:pPr>
                        <w:rPr>
                          <w:color w:val="00468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b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-205105</wp:posOffset>
                </wp:positionV>
                <wp:extent cx="1162050" cy="1056640"/>
                <wp:effectExtent l="0" t="0" r="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5955" y="344170"/>
                          <a:ext cx="1162050" cy="1056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D95A">
                            <w:pPr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del w:id="10" w:author="Ceci" w:date="2025-02-10T16:50:17Z">
                              <w:r>
                                <w:rPr>
                                  <w:rFonts w:hint="eastAsia" w:eastAsia="微软雅黑"/>
                                  <w:lang w:eastAsia="zh-CN"/>
                                </w:rPr>
                                <w:drawing>
                                  <wp:inline distT="0" distB="0" distL="114300" distR="114300">
                                    <wp:extent cx="871220" cy="890270"/>
                                    <wp:effectExtent l="0" t="0" r="5080" b="5080"/>
                                    <wp:docPr id="2" name="图片 2" descr="西北工业大学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图片 2" descr="西北工业大学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71220" cy="8902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5pt;margin-top:-16.15pt;height:83.2pt;width:91.5pt;z-index:-251656192;mso-width-relative:page;mso-height-relative:page;" fillcolor="#E7E6E6 [3214]" filled="t" stroked="f" coordsize="21600,21600" o:gfxdata="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+1pZXV&#10;AAAACgEAAA8AAAAAAAAAAQAgAAAAIgAAAGRycy9kb3ducmV2LnhtbFBLAQIUABQAAAAIAIdO4kBM&#10;BSZgXAIAAJo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5C8D95A">
                      <w:pPr>
                        <w:rPr>
                          <w:rFonts w:hint="eastAsia" w:eastAsia="微软雅黑"/>
                          <w:lang w:eastAsia="zh-CN"/>
                        </w:rPr>
                      </w:pPr>
                      <w:del w:id="12" w:author="Ceci" w:date="2025-02-10T16:50:17Z">
                        <w:r>
                          <w:rPr>
                            <w:rFonts w:hint="eastAsia" w:eastAsia="微软雅黑"/>
                            <w:lang w:eastAsia="zh-CN"/>
                          </w:rPr>
                          <w:drawing>
                            <wp:inline distT="0" distB="0" distL="114300" distR="114300">
                              <wp:extent cx="871220" cy="890270"/>
                              <wp:effectExtent l="0" t="0" r="5080" b="5080"/>
                              <wp:docPr id="2" name="图片 2" descr="西北工业大学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西北工业大学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71220" cy="8902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del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b/>
          <w:sz w:val="32"/>
          <w:szCs w:val="28"/>
          <w:lang w:val="en-US" w:eastAsia="zh-CN"/>
        </w:rPr>
        <w:t>姓名</w:t>
      </w:r>
    </w:p>
    <w:p w14:paraId="7660177E">
      <w:pPr>
        <w:spacing w:before="157" w:beforeLines="50" w:line="400" w:lineRule="exact"/>
        <w:jc w:val="center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微软雅黑"/>
          <w:sz w:val="22"/>
          <w:szCs w:val="28"/>
          <w:lang w:val="en-US" w:eastAsia="zh-CN"/>
        </w:rPr>
        <w:t>中共预备党员</w:t>
      </w:r>
      <w:r>
        <w:rPr>
          <w:rFonts w:hint="eastAsia" w:cs="Times New Roman"/>
          <w:b/>
          <w:bCs/>
          <w:color w:val="000000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  <w:lang w:val="en-US" w:eastAsia="zh-CN"/>
        </w:rPr>
        <w:t xml:space="preserve">| </w:t>
      </w:r>
      <w:r>
        <w:rPr>
          <w:rFonts w:hint="default" w:ascii="Times New Roman" w:hAnsi="Times New Roman" w:eastAsia="微软雅黑"/>
          <w:sz w:val="22"/>
          <w:szCs w:val="28"/>
          <w:lang w:val="en-US" w:eastAsia="zh-CN"/>
        </w:rPr>
        <w:t>河北省承德市</w:t>
      </w:r>
    </w:p>
    <w:p w14:paraId="66D3F2D7">
      <w:pPr>
        <w:spacing w:line="400" w:lineRule="exact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/>
          <w:sz w:val="22"/>
          <w:szCs w:val="28"/>
        </w:rPr>
        <w:t>T</w:t>
      </w:r>
      <w:r>
        <w:rPr>
          <w:rFonts w:ascii="Times New Roman" w:hAnsi="Times New Roman" w:eastAsia="微软雅黑"/>
          <w:sz w:val="22"/>
          <w:szCs w:val="28"/>
        </w:rPr>
        <w:t>EL</w:t>
      </w:r>
      <w:r>
        <w:rPr>
          <w:rFonts w:hint="eastAsia" w:ascii="Times New Roman" w:hAnsi="Times New Roman" w:eastAsia="微软雅黑"/>
          <w:sz w:val="22"/>
          <w:szCs w:val="28"/>
        </w:rPr>
        <w:t>：</w:t>
      </w:r>
      <w:r>
        <w:rPr>
          <w:rFonts w:hint="default" w:ascii="Times New Roman" w:hAnsi="Times New Roman" w:eastAsia="微软雅黑"/>
          <w:sz w:val="22"/>
          <w:szCs w:val="28"/>
          <w:lang w:val="en-US" w:eastAsia="zh-CN"/>
        </w:rPr>
        <w:t>17</w:t>
      </w:r>
      <w:ins w:id="14" w:author="Ceci" w:date="2025-02-10T16:49:26Z">
        <w:r>
          <w:rPr>
            <w:rFonts w:hint="eastAsia"/>
            <w:sz w:val="22"/>
            <w:szCs w:val="28"/>
            <w:lang w:val="en-US" w:eastAsia="zh-CN"/>
          </w:rPr>
          <w:t>*****</w:t>
        </w:r>
      </w:ins>
      <w:r>
        <w:rPr>
          <w:rFonts w:hint="default" w:ascii="Times New Roman" w:hAnsi="Times New Roman" w:eastAsia="微软雅黑"/>
          <w:sz w:val="22"/>
          <w:szCs w:val="28"/>
          <w:lang w:val="en-US" w:eastAsia="zh-CN"/>
        </w:rPr>
        <w:t>6612</w:t>
      </w:r>
      <w:r>
        <w:rPr>
          <w:rFonts w:ascii="Times New Roman" w:hAnsi="Times New Roman" w:eastAsia="微软雅黑"/>
          <w:sz w:val="22"/>
          <w:szCs w:val="28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  <w:lang w:val="en-US" w:eastAsia="zh-CN"/>
        </w:rPr>
        <w:t xml:space="preserve">|  </w:t>
      </w:r>
      <w:r>
        <w:rPr>
          <w:rFonts w:ascii="Times New Roman" w:hAnsi="Times New Roman" w:eastAsia="微软雅黑"/>
          <w:sz w:val="22"/>
          <w:szCs w:val="28"/>
        </w:rPr>
        <w:t>E</w:t>
      </w:r>
      <w:r>
        <w:rPr>
          <w:rFonts w:hint="eastAsia" w:ascii="Times New Roman" w:hAnsi="Times New Roman" w:eastAsia="微软雅黑"/>
          <w:sz w:val="22"/>
          <w:szCs w:val="28"/>
        </w:rPr>
        <w:t>-mail：</w:t>
      </w:r>
      <w:r>
        <w:rPr>
          <w:rFonts w:hint="default" w:ascii="Times New Roman" w:hAnsi="Times New Roman" w:eastAsia="微软雅黑"/>
          <w:sz w:val="22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微软雅黑"/>
          <w:sz w:val="22"/>
          <w:szCs w:val="28"/>
          <w:lang w:val="en-US" w:eastAsia="zh-CN"/>
        </w:rPr>
        <w:instrText xml:space="preserve"> HYPERLINK "mailto:ldm_553366@163.com" </w:instrText>
      </w:r>
      <w:r>
        <w:rPr>
          <w:rFonts w:hint="default" w:ascii="Times New Roman" w:hAnsi="Times New Roman" w:eastAsia="微软雅黑"/>
          <w:sz w:val="22"/>
          <w:szCs w:val="28"/>
          <w:lang w:val="en-US" w:eastAsia="zh-CN"/>
        </w:rPr>
        <w:fldChar w:fldCharType="separate"/>
      </w:r>
      <w:ins w:id="15" w:author="Ceci" w:date="2025-02-10T16:49:31Z">
        <w:r>
          <w:rPr>
            <w:rFonts w:hint="eastAsia"/>
            <w:sz w:val="22"/>
            <w:szCs w:val="28"/>
            <w:lang w:val="en-US" w:eastAsia="zh-CN"/>
          </w:rPr>
          <w:t>*******</w:t>
        </w:r>
      </w:ins>
      <w:r>
        <w:rPr>
          <w:rFonts w:hint="default" w:ascii="Times New Roman" w:hAnsi="Times New Roman" w:eastAsia="微软雅黑"/>
          <w:sz w:val="22"/>
          <w:szCs w:val="28"/>
          <w:lang w:val="en-US" w:eastAsia="zh-CN"/>
        </w:rPr>
        <w:t>366@163.com</w:t>
      </w:r>
      <w:r>
        <w:rPr>
          <w:rFonts w:hint="default" w:ascii="Times New Roman" w:hAnsi="Times New Roman" w:eastAsia="微软雅黑"/>
          <w:sz w:val="22"/>
          <w:szCs w:val="28"/>
          <w:lang w:val="en-US" w:eastAsia="zh-CN"/>
        </w:rPr>
        <w:fldChar w:fldCharType="end"/>
      </w:r>
    </w:p>
    <w:p w14:paraId="75ADF867">
      <w:pPr>
        <w:pBdr>
          <w:bottom w:val="single" w:color="2E74B5" w:sz="4" w:space="1"/>
        </w:pBdr>
        <w:spacing w:before="157" w:beforeLines="50" w:line="320" w:lineRule="exact"/>
        <w:jc w:val="left"/>
        <w:rPr>
          <w:rFonts w:ascii="微软雅黑" w:hAnsi="微软雅黑" w:eastAsia="微软雅黑"/>
          <w:color w:val="0070C0"/>
          <w:sz w:val="28"/>
          <w:szCs w:val="28"/>
        </w:rPr>
      </w:pPr>
      <w:r>
        <w:rPr>
          <w:rFonts w:ascii="微软雅黑" w:hAnsi="微软雅黑" w:eastAsia="微软雅黑"/>
          <w:b/>
          <w:color w:val="00468E"/>
          <w:sz w:val="28"/>
          <w:szCs w:val="28"/>
        </w:rPr>
        <w:t>教育背景</w:t>
      </w:r>
    </w:p>
    <w:p w14:paraId="097467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outlineLvl w:val="0"/>
        <w:rPr>
          <w:rFonts w:ascii="Times New Roman" w:hAnsi="Times New Roman" w:eastAsia="微软雅黑"/>
          <w:b/>
          <w:bCs/>
          <w:color w:val="00468E"/>
          <w:sz w:val="21"/>
          <w:szCs w:val="24"/>
        </w:rPr>
      </w:pPr>
      <w:del w:id="16" w:author="Ceci" w:date="2025-02-10T16:50:09Z">
        <w:r>
          <w:rPr>
            <w:rFonts w:hint="default" w:ascii="Times New Roman" w:hAnsi="Times New Roman" w:eastAsia="微软雅黑"/>
            <w:b/>
            <w:bCs/>
            <w:color w:val="00468E"/>
            <w:sz w:val="22"/>
            <w:szCs w:val="28"/>
            <w:lang w:val="en-US" w:eastAsia="zh-CN"/>
          </w:rPr>
          <w:delText>西北工业大学</w:delText>
        </w:r>
      </w:del>
      <w:ins w:id="17" w:author="Ceci" w:date="2025-02-10T16:50:09Z">
        <w:r>
          <w:rPr>
            <w:rFonts w:hint="eastAsia"/>
            <w:b/>
            <w:bCs/>
            <w:color w:val="00468E"/>
            <w:sz w:val="22"/>
            <w:szCs w:val="28"/>
            <w:lang w:val="en-US" w:eastAsia="zh-CN"/>
          </w:rPr>
          <w:t>****大学</w:t>
        </w:r>
      </w:ins>
      <w:r>
        <w:rPr>
          <w:rFonts w:hint="default" w:ascii="Times New Roman" w:hAnsi="Times New Roman" w:eastAsia="微软雅黑"/>
          <w:b/>
          <w:bCs/>
          <w:color w:val="00468E"/>
          <w:sz w:val="22"/>
          <w:szCs w:val="28"/>
          <w:lang w:val="en-US" w:eastAsia="zh-CN"/>
        </w:rPr>
        <w:t>（985|双一流）</w:t>
      </w:r>
      <w:r>
        <w:rPr>
          <w:rFonts w:hint="eastAsia" w:ascii="Times New Roman" w:hAnsi="Times New Roman" w:eastAsia="微软雅黑"/>
          <w:b/>
          <w:bCs/>
          <w:color w:val="00468E"/>
          <w:sz w:val="22"/>
          <w:szCs w:val="28"/>
        </w:rPr>
        <w:t xml:space="preserve">   </w:t>
      </w:r>
      <w:r>
        <w:rPr>
          <w:rFonts w:hint="default" w:ascii="Times New Roman" w:hAnsi="Times New Roman" w:eastAsia="微软雅黑"/>
          <w:b/>
          <w:bCs/>
          <w:color w:val="00468E"/>
          <w:sz w:val="22"/>
          <w:szCs w:val="28"/>
          <w:lang w:val="en-US" w:eastAsia="zh-CN"/>
        </w:rPr>
        <w:t>管理学院</w:t>
      </w:r>
      <w:r>
        <w:rPr>
          <w:rFonts w:hint="eastAsia" w:ascii="Times New Roman" w:hAnsi="Times New Roman" w:eastAsia="微软雅黑"/>
          <w:b/>
          <w:bCs/>
          <w:color w:val="00468E"/>
          <w:sz w:val="22"/>
          <w:szCs w:val="28"/>
        </w:rPr>
        <w:t xml:space="preserve">     </w:t>
      </w:r>
      <w:r>
        <w:rPr>
          <w:rFonts w:hint="eastAsia"/>
          <w:b/>
          <w:bCs/>
          <w:color w:val="00468E"/>
          <w:sz w:val="22"/>
          <w:szCs w:val="28"/>
          <w:lang w:val="en-US" w:eastAsia="zh-CN"/>
        </w:rPr>
        <w:t xml:space="preserve">     </w:t>
      </w:r>
      <w:r>
        <w:rPr>
          <w:rFonts w:hint="default" w:ascii="Times New Roman" w:hAnsi="Times New Roman" w:eastAsia="微软雅黑"/>
          <w:b/>
          <w:bCs/>
          <w:color w:val="00468E"/>
          <w:sz w:val="22"/>
          <w:szCs w:val="28"/>
          <w:lang w:val="en-US" w:eastAsia="zh-CN"/>
        </w:rPr>
        <w:t>会计学（ACCA方向）</w:t>
      </w:r>
      <w:r>
        <w:rPr>
          <w:rFonts w:hint="eastAsia" w:ascii="Times New Roman" w:hAnsi="Times New Roman" w:eastAsia="微软雅黑"/>
          <w:b/>
          <w:bCs/>
          <w:color w:val="00468E"/>
          <w:sz w:val="22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微软雅黑"/>
          <w:b/>
          <w:bCs/>
          <w:color w:val="00468E"/>
          <w:sz w:val="22"/>
          <w:szCs w:val="28"/>
        </w:rPr>
        <w:t xml:space="preserve">     202</w:t>
      </w:r>
      <w:r>
        <w:rPr>
          <w:rFonts w:hint="eastAsia"/>
          <w:b/>
          <w:bCs/>
          <w:color w:val="00468E"/>
          <w:sz w:val="22"/>
          <w:szCs w:val="28"/>
          <w:lang w:val="en-US" w:eastAsia="zh-CN"/>
        </w:rPr>
        <w:t>1</w:t>
      </w:r>
      <w:r>
        <w:rPr>
          <w:rFonts w:hint="eastAsia" w:ascii="Times New Roman" w:hAnsi="Times New Roman" w:eastAsia="微软雅黑"/>
          <w:b/>
          <w:bCs/>
          <w:color w:val="00468E"/>
          <w:sz w:val="22"/>
          <w:szCs w:val="28"/>
        </w:rPr>
        <w:t>.09至今</w:t>
      </w:r>
    </w:p>
    <w:p w14:paraId="67A6C3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b/>
          <w:bCs/>
          <w:color w:val="000000"/>
          <w:sz w:val="20"/>
          <w:szCs w:val="22"/>
          <w:lang w:val="en-US" w:eastAsia="zh-CN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  <w:szCs w:val="22"/>
          <w:lang w:val="en-US" w:eastAsia="zh-CN"/>
        </w:rPr>
        <w:t>GPA：3.85/4.</w:t>
      </w:r>
      <w:r>
        <w:rPr>
          <w:rFonts w:hint="eastAsia"/>
          <w:b/>
          <w:bCs/>
          <w:color w:val="000000"/>
          <w:sz w:val="20"/>
          <w:szCs w:val="22"/>
          <w:lang w:val="en-US" w:eastAsia="zh-CN"/>
        </w:rPr>
        <w:t>00</w:t>
      </w:r>
      <w:r>
        <w:rPr>
          <w:rFonts w:hint="eastAsia" w:ascii="Times New Roman" w:hAnsi="Times New Roman" w:eastAsia="微软雅黑"/>
          <w:b/>
          <w:bCs/>
          <w:color w:val="000000"/>
          <w:sz w:val="20"/>
          <w:szCs w:val="22"/>
        </w:rPr>
        <w:t xml:space="preserve">   </w:t>
      </w:r>
      <w:r>
        <w:rPr>
          <w:rFonts w:ascii="Times New Roman" w:hAnsi="Times New Roman" w:eastAsia="微软雅黑"/>
          <w:color w:val="000000"/>
          <w:sz w:val="20"/>
          <w:szCs w:val="22"/>
        </w:rPr>
        <w:t xml:space="preserve">          </w:t>
      </w:r>
      <w:del w:id="18" w:author="Ceci" w:date="2025-02-10T16:50:39Z">
        <w:r>
          <w:rPr>
            <w:rFonts w:ascii="Times New Roman" w:hAnsi="Times New Roman" w:eastAsia="微软雅黑"/>
            <w:color w:val="000000"/>
            <w:sz w:val="20"/>
            <w:szCs w:val="22"/>
          </w:rPr>
          <w:delText xml:space="preserve">   </w:delText>
        </w:r>
      </w:del>
      <w:del w:id="19" w:author="Ceci" w:date="2025-02-10T16:50:39Z">
        <w:r>
          <w:rPr>
            <w:rFonts w:hint="eastAsia"/>
            <w:color w:val="000000"/>
            <w:sz w:val="20"/>
            <w:szCs w:val="22"/>
            <w:lang w:val="en-US" w:eastAsia="zh-CN"/>
          </w:rPr>
          <w:delText xml:space="preserve"> </w:delText>
        </w:r>
      </w:del>
      <w:r>
        <w:rPr>
          <w:rFonts w:hint="eastAsia" w:ascii="Times New Roman" w:hAnsi="Times New Roman" w:eastAsia="微软雅黑"/>
          <w:b/>
          <w:bCs/>
          <w:color w:val="000000"/>
          <w:sz w:val="20"/>
          <w:szCs w:val="22"/>
          <w:lang w:val="en-US" w:eastAsia="zh-CN"/>
        </w:rPr>
        <w:t>专业排名：2/17</w:t>
      </w:r>
      <w:r>
        <w:rPr>
          <w:rFonts w:hint="eastAsia"/>
          <w:b/>
          <w:bCs/>
          <w:color w:val="000000"/>
          <w:sz w:val="20"/>
          <w:szCs w:val="22"/>
          <w:lang w:val="en-US" w:eastAsia="zh-CN"/>
        </w:rPr>
        <w:t xml:space="preserve">       英语水平：CET-4：640；</w:t>
      </w:r>
      <w:r>
        <w:rPr>
          <w:rFonts w:hint="eastAsia" w:ascii="Times New Roman" w:hAnsi="Times New Roman" w:eastAsia="微软雅黑"/>
          <w:b/>
          <w:bCs/>
          <w:color w:val="000000"/>
          <w:sz w:val="20"/>
          <w:szCs w:val="22"/>
          <w:lang w:val="en-US" w:eastAsia="zh-CN"/>
        </w:rPr>
        <w:t>CET-6：570</w:t>
      </w:r>
    </w:p>
    <w:p w14:paraId="769C59E9">
      <w:pPr>
        <w:pBdr>
          <w:bottom w:val="single" w:color="2E74B5" w:sz="4" w:space="1"/>
        </w:pBdr>
        <w:spacing w:before="157" w:beforeLines="50" w:line="320" w:lineRule="exact"/>
        <w:rPr>
          <w:rFonts w:hint="eastAsia" w:ascii="微软雅黑" w:hAnsi="微软雅黑" w:eastAsia="微软雅黑"/>
          <w:b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468E"/>
          <w:sz w:val="28"/>
          <w:szCs w:val="28"/>
        </w:rPr>
        <w:t>科研</w:t>
      </w:r>
      <w:r>
        <w:rPr>
          <w:rFonts w:hint="eastAsia" w:ascii="微软雅黑" w:hAnsi="微软雅黑"/>
          <w:b/>
          <w:color w:val="00468E"/>
          <w:sz w:val="28"/>
          <w:szCs w:val="28"/>
          <w:lang w:val="en-US" w:eastAsia="zh-CN"/>
        </w:rPr>
        <w:t>经历</w:t>
      </w:r>
    </w:p>
    <w:p w14:paraId="0D5E40FA">
      <w:pPr>
        <w:pStyle w:val="11"/>
        <w:numPr>
          <w:ilvl w:val="0"/>
          <w:numId w:val="0"/>
        </w:numPr>
        <w:spacing w:line="360" w:lineRule="exact"/>
        <w:ind w:leftChars="0"/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2023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.05-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至今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ascii="楷体" w:hAnsi="楷体" w:eastAsia="楷体" w:cs="楷体"/>
          <w:b/>
          <w:bCs/>
          <w:color w:val="00468E"/>
          <w:sz w:val="28"/>
          <w:szCs w:val="28"/>
          <w:lang w:val="en-US" w:eastAsia="zh-CN"/>
        </w:rPr>
        <w:t xml:space="preserve">| </w:t>
      </w:r>
      <w:del w:id="20" w:author="Ceci" w:date="2025-02-10T16:50:09Z">
        <w:r>
          <w:rPr>
            <w:rFonts w:hint="default" w:ascii="Times New Roman" w:hAnsi="Times New Roman" w:eastAsia="微软雅黑" w:cs="Times New Roman"/>
            <w:b/>
            <w:bCs/>
            <w:color w:val="00468E"/>
            <w:kern w:val="2"/>
            <w:sz w:val="22"/>
            <w:szCs w:val="28"/>
            <w:lang w:val="en-US" w:eastAsia="zh-CN" w:bidi="ar-SA"/>
          </w:rPr>
          <w:delText>西北工业大学</w:delText>
        </w:r>
      </w:del>
      <w:ins w:id="21" w:author="Ceci" w:date="2025-02-10T16:50:09Z">
        <w:r>
          <w:rPr>
            <w:rFonts w:hint="eastAsia" w:cs="Times New Roman"/>
            <w:b/>
            <w:bCs/>
            <w:color w:val="00468E"/>
            <w:kern w:val="2"/>
            <w:sz w:val="22"/>
            <w:szCs w:val="28"/>
            <w:lang w:val="en-US" w:eastAsia="zh-CN" w:bidi="ar-SA"/>
          </w:rPr>
          <w:t>****大学</w:t>
        </w:r>
      </w:ins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管理学院副教授刘慧老师课题组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ascii="楷体" w:hAnsi="楷体" w:eastAsia="楷体" w:cs="楷体"/>
          <w:b/>
          <w:bCs/>
          <w:color w:val="00468E"/>
          <w:sz w:val="28"/>
          <w:szCs w:val="28"/>
          <w:lang w:val="en-US" w:eastAsia="zh-CN"/>
        </w:rPr>
        <w:t xml:space="preserve">| 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主要成员</w:t>
      </w: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 xml:space="preserve"> </w:t>
      </w:r>
    </w:p>
    <w:p w14:paraId="436CD28A">
      <w:pPr>
        <w:pStyle w:val="11"/>
        <w:numPr>
          <w:ilvl w:val="0"/>
          <w:numId w:val="0"/>
        </w:numPr>
        <w:spacing w:line="360" w:lineRule="exact"/>
        <w:ind w:leftChars="0"/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课题组介绍：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刘老师主要研究方向为审计、ESG、碳信息披露及鉴证和企业法律风险。本课题组隶属</w:t>
      </w:r>
      <w:del w:id="22" w:author="Ceci" w:date="2025-02-10T16:50:09Z">
        <w:r>
          <w:rPr>
            <w:rFonts w:hint="eastAsia" w:cs="Times New Roman"/>
            <w:b w:val="0"/>
            <w:bCs w:val="0"/>
            <w:color w:val="000000"/>
            <w:kern w:val="2"/>
            <w:sz w:val="20"/>
            <w:szCs w:val="22"/>
            <w:lang w:val="en-US" w:eastAsia="zh-CN" w:bidi="ar-SA"/>
          </w:rPr>
          <w:delText>西北工业大学</w:delText>
        </w:r>
      </w:del>
      <w:ins w:id="23" w:author="Ceci" w:date="2025-02-10T16:50:09Z">
        <w:r>
          <w:rPr>
            <w:rFonts w:hint="eastAsia" w:cs="Times New Roman"/>
            <w:b w:val="0"/>
            <w:bCs w:val="0"/>
            <w:color w:val="000000"/>
            <w:kern w:val="2"/>
            <w:sz w:val="20"/>
            <w:szCs w:val="22"/>
            <w:lang w:val="en-US" w:eastAsia="zh-CN" w:bidi="ar-SA"/>
          </w:rPr>
          <w:t>****大学</w:t>
        </w:r>
      </w:ins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管理学院副院长贾明“新时代企业高质量发展研究中心”项目组。</w:t>
      </w:r>
    </w:p>
    <w:p w14:paraId="6C8B9D32">
      <w:pPr>
        <w:pStyle w:val="11"/>
        <w:numPr>
          <w:ilvl w:val="0"/>
          <w:numId w:val="0"/>
        </w:numPr>
        <w:spacing w:line="360" w:lineRule="exact"/>
        <w:ind w:leftChars="0" w:firstLine="0" w:firstLineChars="0"/>
        <w:rPr>
          <w:rFonts w:hint="eastAsia" w:ascii="Times New Roman" w:hAnsi="Times New Roman" w:eastAsia="微软雅黑" w:cs="Times New Roman"/>
          <w:b w:val="0"/>
          <w:bCs w:val="0"/>
          <w:color w:val="000000"/>
          <w:sz w:val="20"/>
          <w:szCs w:val="22"/>
          <w:lang w:val="en-US" w:eastAsia="zh-CN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工作简介：</w:t>
      </w:r>
      <w:r>
        <w:rPr>
          <w:rFonts w:hint="eastAsia"/>
          <w:b/>
          <w:bCs/>
          <w:color w:val="000000"/>
          <w:lang w:val="en-US" w:eastAsia="zh-CN"/>
        </w:rPr>
        <w:t>（1）</w:t>
      </w:r>
      <w:r>
        <w:rPr>
          <w:rFonts w:hint="eastAsia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2"/>
          <w:shd w:val="clear"/>
          <w:vertAlign w:val="baseline"/>
        </w:rPr>
        <w:t>文献</w:t>
      </w:r>
      <w:r>
        <w:rPr>
          <w:rFonts w:hint="eastAsia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2"/>
          <w:shd w:val="clear"/>
          <w:vertAlign w:val="baseline"/>
          <w:lang w:val="en-US" w:eastAsia="zh-CN"/>
        </w:rPr>
        <w:t>综</w:t>
      </w:r>
      <w:r>
        <w:rPr>
          <w:rFonts w:hint="eastAsia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2"/>
          <w:shd w:val="clear"/>
          <w:vertAlign w:val="baseline"/>
        </w:rPr>
        <w:t>析</w:t>
      </w:r>
      <w:r>
        <w:rPr>
          <w:rStyle w:val="9"/>
          <w:rFonts w:hint="eastAsia" w:ascii="Segoe UI" w:hAnsi="Segoe UI" w:eastAsia="宋体" w:cs="Segoe UI"/>
          <w:b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vertAlign w:val="baseline"/>
          <w:lang w:eastAsia="zh-CN"/>
        </w:rPr>
        <w:t>：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对国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内外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知名学术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期刊（如《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Journal of Accounting and Economics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》、《管理学报》）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进行深入文献检索，搜集并综析</w:t>
      </w:r>
      <w:r>
        <w:rPr>
          <w:rFonts w:hint="eastAsia" w:ascii="Times New Roman" w:hAnsi="Times New Roman" w:eastAsia="微软雅黑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50余篇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前沿学术文章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；</w:t>
      </w: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（2）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学术参与：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参加2023-2024新时代企业高质量发展研究中心学术研讨会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主要研讨课题组内社科重大项目，部署下一阶段各课题小组的科研任务，并与西安交通大学管理学院师生进行科研成果交流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；</w:t>
      </w: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（3）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工具掌握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2"/>
          <w:shd w:val="clear"/>
        </w:rPr>
        <w:t>：</w:t>
      </w:r>
      <w:r>
        <w:rPr>
          <w:rFonts w:hint="eastAsia" w:cs="Times New Roman"/>
          <w:i w:val="0"/>
          <w:iCs w:val="0"/>
          <w:caps w:val="0"/>
          <w:color w:val="000000"/>
          <w:spacing w:val="0"/>
          <w:sz w:val="20"/>
          <w:szCs w:val="22"/>
          <w:shd w:val="clear"/>
          <w:lang w:val="en-US" w:eastAsia="zh-CN"/>
        </w:rPr>
        <w:t>运用</w:t>
      </w:r>
      <w:r>
        <w:rPr>
          <w:rFonts w:hint="eastAsia" w:cs="Times New Roman"/>
          <w:b/>
          <w:bCs/>
          <w:i w:val="0"/>
          <w:iCs w:val="0"/>
          <w:caps w:val="0"/>
          <w:color w:val="000000"/>
          <w:spacing w:val="0"/>
          <w:sz w:val="20"/>
          <w:szCs w:val="22"/>
          <w:shd w:val="clear"/>
          <w:lang w:val="en-US" w:eastAsia="zh-CN"/>
        </w:rPr>
        <w:t>SPSS</w:t>
      </w:r>
      <w:r>
        <w:rPr>
          <w:rFonts w:hint="eastAsia" w:cs="Times New Roman"/>
          <w:i w:val="0"/>
          <w:iCs w:val="0"/>
          <w:caps w:val="0"/>
          <w:color w:val="000000"/>
          <w:spacing w:val="0"/>
          <w:sz w:val="20"/>
          <w:szCs w:val="22"/>
          <w:shd w:val="clear"/>
          <w:lang w:val="en-US" w:eastAsia="zh-CN"/>
        </w:rPr>
        <w:t>进行参数检验，进行</w:t>
      </w:r>
      <w:r>
        <w:rPr>
          <w:rFonts w:hint="eastAsia" w:cs="Times New Roman"/>
          <w:b/>
          <w:bCs/>
          <w:i w:val="0"/>
          <w:iCs w:val="0"/>
          <w:caps w:val="0"/>
          <w:color w:val="000000"/>
          <w:spacing w:val="0"/>
          <w:sz w:val="20"/>
          <w:szCs w:val="22"/>
          <w:shd w:val="clear"/>
          <w:lang w:val="en-US" w:eastAsia="zh-CN"/>
        </w:rPr>
        <w:t>方差分析、线性回归分析和聚类分析</w:t>
      </w:r>
      <w:r>
        <w:rPr>
          <w:rFonts w:hint="eastAsia" w:cs="Times New Roman"/>
          <w:i w:val="0"/>
          <w:iCs w:val="0"/>
          <w:caps w:val="0"/>
          <w:color w:val="000000"/>
          <w:spacing w:val="0"/>
          <w:sz w:val="20"/>
          <w:szCs w:val="22"/>
          <w:shd w:val="clear"/>
          <w:lang w:val="en-US" w:eastAsia="zh-CN"/>
        </w:rPr>
        <w:t>；运用</w:t>
      </w:r>
      <w:r>
        <w:rPr>
          <w:rFonts w:hint="eastAsia" w:cs="Times New Roman"/>
          <w:b/>
          <w:bCs/>
          <w:i w:val="0"/>
          <w:iCs w:val="0"/>
          <w:caps w:val="0"/>
          <w:color w:val="000000"/>
          <w:spacing w:val="0"/>
          <w:sz w:val="20"/>
          <w:szCs w:val="22"/>
          <w:shd w:val="clear"/>
          <w:lang w:val="en-US" w:eastAsia="zh-CN"/>
        </w:rPr>
        <w:t>Visio</w:t>
      </w:r>
      <w:r>
        <w:rPr>
          <w:rFonts w:hint="eastAsia" w:cs="Times New Roman"/>
          <w:i w:val="0"/>
          <w:iCs w:val="0"/>
          <w:caps w:val="0"/>
          <w:color w:val="000000"/>
          <w:spacing w:val="0"/>
          <w:sz w:val="20"/>
          <w:szCs w:val="22"/>
          <w:shd w:val="clear"/>
          <w:lang w:val="en-US" w:eastAsia="zh-CN"/>
        </w:rPr>
        <w:t>绘制演化博弈图；运用</w:t>
      </w:r>
      <w:r>
        <w:rPr>
          <w:rFonts w:hint="eastAsia" w:cs="Times New Roman"/>
          <w:b/>
          <w:bCs/>
          <w:i w:val="0"/>
          <w:iCs w:val="0"/>
          <w:caps w:val="0"/>
          <w:color w:val="000000"/>
          <w:spacing w:val="0"/>
          <w:sz w:val="20"/>
          <w:szCs w:val="22"/>
          <w:shd w:val="clear"/>
          <w:lang w:val="en-US" w:eastAsia="zh-CN"/>
        </w:rPr>
        <w:t>Matlab</w:t>
      </w:r>
      <w:r>
        <w:rPr>
          <w:rFonts w:hint="eastAsia" w:cs="Times New Roman"/>
          <w:i w:val="0"/>
          <w:iCs w:val="0"/>
          <w:caps w:val="0"/>
          <w:color w:val="000000"/>
          <w:spacing w:val="0"/>
          <w:sz w:val="20"/>
          <w:szCs w:val="22"/>
          <w:shd w:val="clear"/>
          <w:lang w:val="en-US" w:eastAsia="zh-CN"/>
        </w:rPr>
        <w:t>进行数值仿真和敏感性分析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。</w:t>
      </w:r>
    </w:p>
    <w:p w14:paraId="51A294D5">
      <w:pPr>
        <w:widowControl/>
        <w:numPr>
          <w:ilvl w:val="0"/>
          <w:numId w:val="0"/>
        </w:numPr>
        <w:spacing w:line="360" w:lineRule="exact"/>
        <w:ind w:leftChars="0"/>
        <w:jc w:val="left"/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科研</w:t>
      </w:r>
      <w:r>
        <w:rPr>
          <w:rFonts w:hint="eastAsia" w:ascii="Times New Roman" w:hAnsi="Times New Roman" w:eastAsia="微软雅黑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成果：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以</w:t>
      </w:r>
      <w:r>
        <w:rPr>
          <w:rFonts w:hint="eastAsia" w:ascii="Times New Roman" w:hAnsi="Times New Roman" w:eastAsia="微软雅黑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学生一作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身份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撰写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英文论文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一篇，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正在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打磨并准备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投稿；与团队合作形成一篇英文论文正在向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0"/>
          <w:lang w:val="en-US" w:eastAsia="zh-CN" w:bidi="ar-SA"/>
        </w:rPr>
        <w:t>Finance Research Letters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期刊投稿。</w:t>
      </w:r>
    </w:p>
    <w:p w14:paraId="68F165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Chars="0"/>
        <w:textAlignment w:val="auto"/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2022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.0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7-2022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.0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8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ascii="楷体" w:hAnsi="楷体" w:eastAsia="楷体" w:cs="楷体"/>
          <w:b/>
          <w:bCs/>
          <w:color w:val="00468E"/>
          <w:sz w:val="28"/>
          <w:szCs w:val="28"/>
          <w:lang w:val="en-US" w:eastAsia="zh-CN"/>
        </w:rPr>
        <w:t xml:space="preserve">| 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教材编写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 xml:space="preserve">：企业低碳人力资源管理 </w:t>
      </w:r>
      <w:r>
        <w:rPr>
          <w:rFonts w:hint="eastAsia" w:ascii="楷体" w:hAnsi="楷体" w:eastAsia="楷体" w:cs="楷体"/>
          <w:b/>
          <w:bCs/>
          <w:color w:val="00468E"/>
          <w:sz w:val="28"/>
          <w:szCs w:val="28"/>
          <w:lang w:val="en-US" w:eastAsia="zh-CN"/>
        </w:rPr>
        <w:t xml:space="preserve">| 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主要成员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 xml:space="preserve"> </w:t>
      </w:r>
    </w:p>
    <w:p w14:paraId="5FD266C6">
      <w:pPr>
        <w:pStyle w:val="11"/>
        <w:spacing w:line="360" w:lineRule="exact"/>
        <w:ind w:firstLine="0" w:firstLineChars="0"/>
        <w:rPr>
          <w:rFonts w:hint="default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项目简介：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本教材适用于积极转型人力资源管理低碳化的企业。指导教师为</w:t>
      </w:r>
      <w:del w:id="24" w:author="Ceci" w:date="2025-02-10T16:50:09Z">
        <w:r>
          <w:rPr>
            <w:rFonts w:hint="eastAsia" w:cs="Times New Roman"/>
            <w:b w:val="0"/>
            <w:bCs w:val="0"/>
            <w:color w:val="000000"/>
            <w:kern w:val="2"/>
            <w:sz w:val="20"/>
            <w:szCs w:val="22"/>
            <w:lang w:val="en-US" w:eastAsia="zh-CN" w:bidi="ar-SA"/>
          </w:rPr>
          <w:delText>西北工业大学</w:delText>
        </w:r>
      </w:del>
      <w:ins w:id="25" w:author="Ceci" w:date="2025-02-10T16:50:09Z">
        <w:r>
          <w:rPr>
            <w:rFonts w:hint="eastAsia" w:cs="Times New Roman"/>
            <w:b w:val="0"/>
            <w:bCs w:val="0"/>
            <w:color w:val="000000"/>
            <w:kern w:val="2"/>
            <w:sz w:val="20"/>
            <w:szCs w:val="22"/>
            <w:lang w:val="en-US" w:eastAsia="zh-CN" w:bidi="ar-SA"/>
          </w:rPr>
          <w:t>****大学</w:t>
        </w:r>
      </w:ins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管理学院副教授</w:t>
      </w:r>
      <w:del w:id="26" w:author="Ceci" w:date="2025-02-10T16:50:50Z">
        <w:r>
          <w:rPr>
            <w:rFonts w:hint="default" w:cs="Times New Roman"/>
            <w:b w:val="0"/>
            <w:bCs w:val="0"/>
            <w:color w:val="000000"/>
            <w:kern w:val="2"/>
            <w:sz w:val="20"/>
            <w:szCs w:val="22"/>
            <w:lang w:val="en-US" w:eastAsia="zh-CN" w:bidi="ar-SA"/>
          </w:rPr>
          <w:delText>王娟</w:delText>
        </w:r>
      </w:del>
      <w:ins w:id="27" w:author="Ceci" w:date="2025-02-10T16:50:50Z">
        <w:r>
          <w:rPr>
            <w:rFonts w:hint="eastAsia" w:cs="Times New Roman"/>
            <w:b w:val="0"/>
            <w:bCs w:val="0"/>
            <w:color w:val="000000"/>
            <w:kern w:val="2"/>
            <w:sz w:val="20"/>
            <w:szCs w:val="22"/>
            <w:lang w:val="en-US" w:eastAsia="zh-CN" w:bidi="ar-SA"/>
          </w:rPr>
          <w:t>**</w:t>
        </w:r>
      </w:ins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老师，项目组由两位博士生、三位硕士生和五位本科生构成，本科生需有良好的文献赏析和文章撰写能力</w:t>
      </w:r>
      <w:r>
        <w:rPr>
          <w:rFonts w:hint="eastAsia"/>
          <w:b w:val="0"/>
          <w:bCs w:val="0"/>
          <w:color w:val="000000"/>
          <w:lang w:val="en-US" w:eastAsia="zh-CN"/>
        </w:rPr>
        <w:t>。</w:t>
      </w:r>
    </w:p>
    <w:p w14:paraId="6A1C3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工作简介</w:t>
      </w:r>
      <w:r>
        <w:rPr>
          <w:rFonts w:hint="eastAsia" w:ascii="Times New Roman" w:hAnsi="Times New Roman" w:eastAsia="微软雅黑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：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负责“企业低碳人力资源的相关政策法规和劳动关系管理”章节的撰写，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精心挑选并详尽分析了四篇文献，主要来自期刊《外国经济与管理》，参考了《温室气体排放核算工具》和人力资源管理相关书籍和一篇劳动关系纠纷实际案例，以确保内容的科学性和实用性。</w:t>
      </w:r>
    </w:p>
    <w:p w14:paraId="2330B032">
      <w:pPr>
        <w:pBdr>
          <w:bottom w:val="single" w:color="2E74B5" w:sz="4" w:space="1"/>
        </w:pBdr>
        <w:spacing w:before="157" w:beforeLines="50" w:line="320" w:lineRule="exact"/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b/>
          <w:color w:val="00468E"/>
          <w:sz w:val="28"/>
          <w:szCs w:val="28"/>
          <w:lang w:val="en-US" w:eastAsia="zh-CN"/>
        </w:rPr>
        <w:t>竞赛经历</w:t>
      </w:r>
      <w:bookmarkStart w:id="0" w:name="_GoBack"/>
      <w:bookmarkEnd w:id="0"/>
    </w:p>
    <w:p w14:paraId="5908A3F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before="0" w:beforeAutospacing="0" w:after="0" w:afterAutospacing="0" w:line="240" w:lineRule="auto"/>
        <w:ind w:left="0" w:leftChars="0" w:firstLine="0" w:firstLineChars="0"/>
        <w:jc w:val="both"/>
        <w:textAlignment w:val="baseline"/>
        <w:rPr>
          <w:rFonts w:hint="default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2022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.</w:t>
      </w:r>
      <w:r>
        <w:rPr>
          <w:rFonts w:hint="default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12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.</w:t>
      </w:r>
      <w:r>
        <w:rPr>
          <w:rFonts w:hint="default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18</w:t>
      </w:r>
      <w:r>
        <w:rPr>
          <w:rFonts w:hint="eastAsia" w:ascii="楷体" w:hAnsi="楷体" w:eastAsia="楷体" w:cs="楷体"/>
          <w:b/>
          <w:bCs/>
          <w:color w:val="00468E"/>
          <w:kern w:val="2"/>
          <w:sz w:val="28"/>
          <w:szCs w:val="28"/>
          <w:lang w:val="en-US" w:eastAsia="zh-CN" w:bidi="ar-SA"/>
        </w:rPr>
        <w:t xml:space="preserve"> | 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</w:t>
      </w:r>
      <w:r>
        <w:rPr>
          <w:rFonts w:hint="default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022年第十六届iCAN大学生创新创业大赛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（全国总决赛一等奖）</w:t>
      </w:r>
      <w:r>
        <w:rPr>
          <w:rFonts w:hint="eastAsia" w:ascii="楷体" w:hAnsi="楷体" w:eastAsia="楷体" w:cs="楷体"/>
          <w:b/>
          <w:bCs/>
          <w:color w:val="00468E"/>
          <w:sz w:val="28"/>
          <w:szCs w:val="28"/>
          <w:lang w:val="en-US" w:eastAsia="zh-CN"/>
        </w:rPr>
        <w:t xml:space="preserve">| 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第一负责人</w:t>
      </w:r>
      <w:r>
        <w:rPr>
          <w:rFonts w:hint="eastAsia" w:cs="Times New Roman"/>
          <w:b/>
          <w:bCs/>
          <w:color w:val="00468E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br w:type="textWrapping"/>
      </w: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项目名称：</w:t>
      </w:r>
      <w:del w:id="28" w:author="Ceci" w:date="2025-02-10T16:50:26Z">
        <w:r>
          <w:rPr>
            <w:rFonts w:hint="default" w:cs="Times New Roman"/>
            <w:b w:val="0"/>
            <w:bCs w:val="0"/>
            <w:color w:val="000000"/>
            <w:kern w:val="2"/>
            <w:sz w:val="20"/>
            <w:szCs w:val="22"/>
            <w:lang w:val="en-US" w:eastAsia="zh-CN" w:bidi="ar-SA"/>
          </w:rPr>
          <w:delText>魔孚华创——引领乙烯提纯产业新发展</w:delText>
        </w:r>
      </w:del>
      <w:ins w:id="29" w:author="Ceci" w:date="2025-02-10T16:50:26Z">
        <w:r>
          <w:rPr>
            <w:rFonts w:hint="eastAsia" w:cs="Times New Roman"/>
            <w:b w:val="0"/>
            <w:bCs w:val="0"/>
            <w:color w:val="000000"/>
            <w:kern w:val="2"/>
            <w:sz w:val="20"/>
            <w:szCs w:val="22"/>
            <w:lang w:val="en-US" w:eastAsia="zh-CN" w:bidi="ar-SA"/>
          </w:rPr>
          <w:t>****</w:t>
        </w:r>
      </w:ins>
      <w:ins w:id="30" w:author="Ceci" w:date="2025-02-10T16:50:27Z">
        <w:r>
          <w:rPr>
            <w:rFonts w:hint="eastAsia" w:cs="Times New Roman"/>
            <w:b w:val="0"/>
            <w:bCs w:val="0"/>
            <w:color w:val="000000"/>
            <w:kern w:val="2"/>
            <w:sz w:val="20"/>
            <w:szCs w:val="22"/>
            <w:lang w:val="en-US" w:eastAsia="zh-CN" w:bidi="ar-SA"/>
          </w:rPr>
          <w:t>***</w:t>
        </w:r>
      </w:ins>
    </w:p>
    <w:p w14:paraId="0A0C133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before="0" w:beforeAutospacing="0" w:after="0" w:afterAutospacing="0" w:line="240" w:lineRule="auto"/>
        <w:ind w:left="0" w:leftChars="0" w:firstLine="0" w:firstLineChars="0"/>
        <w:jc w:val="both"/>
        <w:textAlignment w:val="baseline"/>
        <w:rPr>
          <w:rFonts w:hint="default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项目简介：</w:t>
      </w:r>
      <w:r>
        <w:rPr>
          <w:rFonts w:hint="eastAsia"/>
          <w:b w:val="0"/>
          <w:bCs w:val="0"/>
          <w:color w:val="000000"/>
        </w:rPr>
        <w:t>以</w:t>
      </w:r>
      <w:del w:id="31" w:author="Ceci" w:date="2025-02-10T16:50:09Z">
        <w:r>
          <w:rPr>
            <w:rFonts w:hint="eastAsia"/>
            <w:b w:val="0"/>
            <w:bCs w:val="0"/>
            <w:color w:val="000000"/>
          </w:rPr>
          <w:delText>西北工业大学</w:delText>
        </w:r>
      </w:del>
      <w:ins w:id="32" w:author="Ceci" w:date="2025-02-10T16:50:09Z">
        <w:r>
          <w:rPr>
            <w:rFonts w:hint="eastAsia"/>
            <w:b w:val="0"/>
            <w:bCs w:val="0"/>
            <w:color w:val="000000"/>
            <w:lang w:eastAsia="zh-CN"/>
          </w:rPr>
          <w:t>****大学</w:t>
        </w:r>
      </w:ins>
      <w:r>
        <w:rPr>
          <w:rFonts w:hint="eastAsia"/>
          <w:b w:val="0"/>
          <w:bCs w:val="0"/>
          <w:color w:val="000000"/>
        </w:rPr>
        <w:t>E-MOF科创团队研发出的高性能金属有机骨架材料NPU-1 作为乙烯分离色谱柱填充材料，</w:t>
      </w:r>
      <w:r>
        <w:rPr>
          <w:rFonts w:hint="eastAsia"/>
          <w:b w:val="0"/>
          <w:bCs w:val="0"/>
          <w:color w:val="000000"/>
          <w:lang w:val="en-US" w:eastAsia="zh-CN"/>
        </w:rPr>
        <w:t>同时</w:t>
      </w:r>
      <w:r>
        <w:rPr>
          <w:rFonts w:hint="eastAsia"/>
          <w:b w:val="0"/>
          <w:bCs w:val="0"/>
          <w:color w:val="000000"/>
        </w:rPr>
        <w:t>增加变压吸附技术</w:t>
      </w:r>
      <w:r>
        <w:rPr>
          <w:rFonts w:hint="eastAsia"/>
          <w:b w:val="0"/>
          <w:bCs w:val="0"/>
          <w:color w:val="000000"/>
          <w:lang w:val="en-US" w:eastAsia="zh-CN"/>
        </w:rPr>
        <w:t>和</w:t>
      </w:r>
      <w:r>
        <w:rPr>
          <w:rFonts w:hint="eastAsia"/>
          <w:b w:val="0"/>
          <w:bCs w:val="0"/>
          <w:color w:val="000000"/>
        </w:rPr>
        <w:t>纯度检测循环系统，实现乙烯分离技术高效率、低成本和绿色化。</w:t>
      </w:r>
    </w:p>
    <w:p w14:paraId="537B0F1F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before="0" w:beforeAutospacing="0" w:after="0" w:afterAutospacing="0" w:line="240" w:lineRule="auto"/>
        <w:ind w:left="0"/>
        <w:jc w:val="both"/>
        <w:textAlignment w:val="baseline"/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工作简介</w:t>
      </w:r>
      <w:r>
        <w:rPr>
          <w:rFonts w:hint="eastAsia" w:ascii="Times New Roman" w:hAnsi="Times New Roman" w:eastAsia="微软雅黑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：</w:t>
      </w: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（1）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统筹规划整个项目推进的方式方向、项目组成员的分工；</w:t>
      </w: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（2）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撰写项目的市场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分析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和财务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规划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部分，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2"/>
          <w:shd w:val="clear"/>
        </w:rPr>
        <w:t>定期审查和优化市场和财务计划，以实现项目的整体目标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；</w:t>
      </w: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（3）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全国总决赛项目答辩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，明确答辩内容准确反映项目的学术价值</w:t>
      </w:r>
      <w:r>
        <w:rPr>
          <w:rFonts w:hint="eastAsia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  <w:t>。</w:t>
      </w:r>
    </w:p>
    <w:p w14:paraId="4D02D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textAlignment w:val="auto"/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0"/>
          <w:szCs w:val="22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2023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.0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7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ascii="楷体" w:hAnsi="楷体" w:eastAsia="楷体" w:cs="楷体"/>
          <w:b/>
          <w:bCs/>
          <w:color w:val="00468E"/>
          <w:sz w:val="28"/>
          <w:szCs w:val="28"/>
          <w:lang w:val="en-US" w:eastAsia="zh-CN"/>
        </w:rPr>
        <w:t xml:space="preserve">| 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第九届中国国际“互联网+”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大学生创新创业大赛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（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省级金奖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）</w:t>
      </w:r>
      <w:r>
        <w:rPr>
          <w:rFonts w:hint="eastAsia" w:ascii="楷体" w:hAnsi="楷体" w:eastAsia="楷体" w:cs="楷体"/>
          <w:b/>
          <w:bCs/>
          <w:color w:val="00468E"/>
          <w:sz w:val="28"/>
          <w:szCs w:val="28"/>
          <w:lang w:val="en-US" w:eastAsia="zh-CN"/>
        </w:rPr>
        <w:t xml:space="preserve">| </w:t>
      </w:r>
      <w:r>
        <w:rPr>
          <w:rFonts w:hint="eastAsia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主要成员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0"/>
          <w:szCs w:val="22"/>
          <w:lang w:val="en-US" w:eastAsia="zh-CN" w:bidi="ar-SA"/>
        </w:rPr>
        <w:t xml:space="preserve"> </w:t>
      </w:r>
    </w:p>
    <w:p w14:paraId="387D6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line="240" w:lineRule="auto"/>
        <w:textAlignment w:val="auto"/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0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项目名称：</w:t>
      </w:r>
      <w:del w:id="33" w:author="Ceci" w:date="2025-02-10T16:50:31Z">
        <w:r>
          <w:rPr>
            <w:rFonts w:hint="default"/>
            <w:b w:val="0"/>
            <w:bCs w:val="0"/>
            <w:color w:val="000000"/>
            <w:lang w:val="en-US"/>
          </w:rPr>
          <w:delText>碳绿者——石墨回收高值化开发开创者</w:delText>
        </w:r>
      </w:del>
      <w:ins w:id="34" w:author="Ceci" w:date="2025-02-10T16:50:31Z">
        <w:r>
          <w:rPr>
            <w:rFonts w:hint="eastAsia"/>
            <w:b w:val="0"/>
            <w:bCs w:val="0"/>
            <w:color w:val="000000"/>
            <w:lang w:val="en-US" w:eastAsia="zh-CN"/>
          </w:rPr>
          <w:t>*******</w:t>
        </w:r>
      </w:ins>
      <w:ins w:id="35" w:author="Ceci" w:date="2025-02-10T16:50:32Z">
        <w:r>
          <w:rPr>
            <w:rFonts w:hint="eastAsia"/>
            <w:b w:val="0"/>
            <w:bCs w:val="0"/>
            <w:color w:val="000000"/>
            <w:lang w:val="en-US" w:eastAsia="zh-CN"/>
          </w:rPr>
          <w:t>*</w:t>
        </w:r>
      </w:ins>
    </w:p>
    <w:p w14:paraId="69716D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项目简介：</w:t>
      </w:r>
      <w:r>
        <w:rPr>
          <w:rFonts w:hint="eastAsia"/>
          <w:b w:val="0"/>
          <w:bCs w:val="0"/>
          <w:color w:val="000000"/>
        </w:rPr>
        <w:t>以锂电池中的退役石墨为原料开发出绿色环保无污染的制备工艺</w:t>
      </w:r>
      <w:r>
        <w:rPr>
          <w:rFonts w:hint="eastAsia"/>
          <w:b w:val="0"/>
          <w:bCs w:val="0"/>
          <w:color w:val="000000"/>
          <w:lang w:eastAsia="zh-CN"/>
        </w:rPr>
        <w:t>，</w:t>
      </w:r>
      <w:r>
        <w:rPr>
          <w:rFonts w:hint="eastAsia"/>
          <w:b w:val="0"/>
          <w:bCs w:val="0"/>
          <w:color w:val="000000"/>
        </w:rPr>
        <w:t>提高了石墨烯</w:t>
      </w:r>
      <w:r>
        <w:rPr>
          <w:rFonts w:hint="eastAsia"/>
          <w:b w:val="0"/>
          <w:bCs w:val="0"/>
          <w:color w:val="000000"/>
          <w:lang w:val="en-US" w:eastAsia="zh-CN"/>
        </w:rPr>
        <w:t>传统</w:t>
      </w:r>
      <w:r>
        <w:rPr>
          <w:rFonts w:hint="eastAsia"/>
          <w:b w:val="0"/>
          <w:bCs w:val="0"/>
          <w:color w:val="000000"/>
        </w:rPr>
        <w:t>剥离效率</w:t>
      </w:r>
      <w:r>
        <w:rPr>
          <w:rFonts w:hint="eastAsia"/>
          <w:b w:val="0"/>
          <w:bCs w:val="0"/>
          <w:color w:val="000000"/>
          <w:lang w:val="en-US" w:eastAsia="zh-CN"/>
        </w:rPr>
        <w:t>的</w:t>
      </w:r>
      <w:r>
        <w:rPr>
          <w:rFonts w:hint="eastAsia"/>
          <w:b w:val="0"/>
          <w:bCs w:val="0"/>
          <w:color w:val="000000"/>
        </w:rPr>
        <w:t>40%以上，</w:t>
      </w:r>
      <w:r>
        <w:rPr>
          <w:rFonts w:hint="eastAsia"/>
          <w:b w:val="0"/>
          <w:bCs w:val="0"/>
          <w:color w:val="000000"/>
          <w:lang w:val="en-US" w:eastAsia="zh-CN"/>
        </w:rPr>
        <w:t>从而</w:t>
      </w:r>
      <w:r>
        <w:rPr>
          <w:rFonts w:hint="eastAsia"/>
          <w:b w:val="0"/>
          <w:bCs w:val="0"/>
          <w:color w:val="000000"/>
        </w:rPr>
        <w:t>实现</w:t>
      </w:r>
      <w:r>
        <w:rPr>
          <w:rFonts w:hint="eastAsia"/>
          <w:b w:val="0"/>
          <w:bCs w:val="0"/>
          <w:color w:val="000000"/>
          <w:lang w:val="en-US" w:eastAsia="zh-CN"/>
        </w:rPr>
        <w:t>石墨烯制备的</w:t>
      </w:r>
      <w:r>
        <w:rPr>
          <w:rFonts w:hint="eastAsia"/>
          <w:b w:val="0"/>
          <w:bCs w:val="0"/>
          <w:color w:val="000000"/>
        </w:rPr>
        <w:t>降本增效</w:t>
      </w:r>
      <w:r>
        <w:rPr>
          <w:rFonts w:hint="eastAsia"/>
          <w:b w:val="0"/>
          <w:bCs w:val="0"/>
          <w:color w:val="000000"/>
          <w:lang w:eastAsia="zh-CN"/>
        </w:rPr>
        <w:t>。</w:t>
      </w:r>
    </w:p>
    <w:p w14:paraId="26467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工作简介</w:t>
      </w:r>
      <w:r>
        <w:rPr>
          <w:rFonts w:hint="eastAsia" w:ascii="Times New Roman" w:hAnsi="Times New Roman" w:eastAsia="微软雅黑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：</w:t>
      </w:r>
      <w:r>
        <w:rPr>
          <w:rFonts w:hint="eastAsia"/>
          <w:b/>
          <w:bCs/>
          <w:color w:val="000000"/>
          <w:lang w:eastAsia="zh-CN"/>
        </w:rPr>
        <w:t>（</w:t>
      </w:r>
      <w:r>
        <w:rPr>
          <w:rFonts w:hint="eastAsia"/>
          <w:b/>
          <w:bCs/>
          <w:color w:val="000000"/>
          <w:lang w:val="en-US" w:eastAsia="zh-CN"/>
        </w:rPr>
        <w:t>1）</w:t>
      </w:r>
      <w:r>
        <w:rPr>
          <w:rFonts w:hint="eastAsia"/>
          <w:lang w:val="en-US" w:eastAsia="zh-CN"/>
        </w:rPr>
        <w:t>代表团队参访施耐德电气有限公司，深入开展市场调研；</w:t>
      </w:r>
      <w:r>
        <w:rPr>
          <w:rFonts w:hint="eastAsia"/>
          <w:b/>
          <w:bCs/>
          <w:color w:val="000000"/>
          <w:lang w:val="en-US" w:eastAsia="zh-CN"/>
        </w:rPr>
        <w:t>（2）</w:t>
      </w:r>
      <w:r>
        <w:rPr>
          <w:rFonts w:hint="eastAsia"/>
          <w:lang w:val="en-US" w:eastAsia="zh-CN"/>
        </w:rPr>
        <w:t>撰写项目的财务预测和竞品分析部分，确定项目市场定位和核心竞争力；</w:t>
      </w:r>
      <w:r>
        <w:rPr>
          <w:rFonts w:hint="eastAsia"/>
          <w:b/>
          <w:bCs/>
          <w:color w:val="000000"/>
          <w:lang w:val="en-US" w:eastAsia="zh-CN"/>
        </w:rPr>
        <w:t>（3）</w:t>
      </w:r>
      <w:r>
        <w:rPr>
          <w:rFonts w:hint="eastAsia"/>
          <w:lang w:val="en-US" w:eastAsia="zh-CN"/>
        </w:rPr>
        <w:t>参与项目财务与市场相关的问辩，对标行业头部企业，确保财务预测的合理性和科学性。</w:t>
      </w:r>
    </w:p>
    <w:p w14:paraId="49625DFA">
      <w:pPr>
        <w:pBdr>
          <w:bottom w:val="single" w:color="2E74B5" w:sz="4" w:space="1"/>
        </w:pBdr>
        <w:spacing w:line="320" w:lineRule="exact"/>
        <w:jc w:val="left"/>
        <w:rPr>
          <w:rFonts w:hint="eastAsia" w:ascii="微软雅黑" w:hAnsi="微软雅黑" w:eastAsia="微软雅黑"/>
          <w:b/>
          <w:color w:val="0070C0"/>
          <w:sz w:val="28"/>
          <w:szCs w:val="28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-666115</wp:posOffset>
                </wp:positionV>
                <wp:extent cx="7581900" cy="1714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71450"/>
                        </a:xfrm>
                        <a:prstGeom prst="rect">
                          <a:avLst/>
                        </a:prstGeom>
                        <a:blipFill>
                          <a:blip r:embed="rId5"/>
                        </a:blip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151F9">
                            <w:pPr>
                              <w:rPr>
                                <w:color w:val="00468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-52.45pt;height:13.5pt;width:597pt;z-index:251662336;mso-width-relative:page;mso-height-relative:page;" filled="t" stroked="f" coordsize="21600,21600" o:gfxdata="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">
                <v:fill type="tile" on="t" focussize="0,0" recolor="t" rotate="t" r:id="rId5"/>
                <v:stroke on="f" weight="0.5pt"/>
                <v:imagedata o:title=""/>
                <o:lock v:ext="edit" aspectratio="f"/>
                <v:textbox>
                  <w:txbxContent>
                    <w:p w14:paraId="5EB151F9">
                      <w:pPr>
                        <w:rPr>
                          <w:color w:val="00468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37051F">
      <w:pPr>
        <w:pBdr>
          <w:bottom w:val="single" w:color="2E74B5" w:sz="4" w:space="1"/>
        </w:pBdr>
        <w:spacing w:line="320" w:lineRule="exact"/>
        <w:jc w:val="left"/>
        <w:rPr>
          <w:rFonts w:hint="default" w:ascii="微软雅黑" w:hAnsi="微软雅黑" w:eastAsia="微软雅黑"/>
          <w:b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468E"/>
          <w:sz w:val="28"/>
          <w:szCs w:val="28"/>
          <w:lang w:val="en-US" w:eastAsia="zh-CN"/>
        </w:rPr>
        <w:t>实践经历</w:t>
      </w:r>
    </w:p>
    <w:p w14:paraId="019FCD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textAlignment w:val="auto"/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202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3.1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 xml:space="preserve"> - 2024.02  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陕西投资基金管理有限公司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（产业事业发展部实习生）</w:t>
      </w:r>
    </w:p>
    <w:p w14:paraId="7ACF5E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b w:val="0"/>
          <w:bCs w:val="0"/>
          <w:color w:val="000000"/>
          <w:kern w:val="2"/>
          <w:sz w:val="20"/>
          <w:szCs w:val="20"/>
          <w:lang w:val="en-US" w:eastAsia="zh-CN" w:bidi="ar-SA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0"/>
          <w:lang w:val="en-US" w:eastAsia="zh-CN" w:bidi="ar-SA"/>
        </w:rPr>
        <w:t>实习内容：（1）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0"/>
          <w:lang w:val="en-US" w:eastAsia="zh-CN" w:bidi="ar-SA"/>
        </w:rPr>
        <w:t>参与撰写生物医药方向的行研报告；</w:t>
      </w:r>
      <w:r>
        <w:rPr>
          <w:rFonts w:hint="eastAsia" w:cs="Times New Roman"/>
          <w:b/>
          <w:bCs/>
          <w:color w:val="000000"/>
          <w:kern w:val="2"/>
          <w:sz w:val="20"/>
          <w:szCs w:val="20"/>
          <w:lang w:val="en-US" w:eastAsia="zh-CN" w:bidi="ar-SA"/>
        </w:rPr>
        <w:t>（2）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0"/>
          <w:lang w:val="en-US" w:eastAsia="zh-CN" w:bidi="ar-SA"/>
        </w:rPr>
        <w:t>搜集整理陕西省内有融资需求的上市公司；</w:t>
      </w:r>
      <w:r>
        <w:rPr>
          <w:rFonts w:hint="eastAsia" w:cs="Times New Roman"/>
          <w:b/>
          <w:bCs/>
          <w:color w:val="000000"/>
          <w:kern w:val="2"/>
          <w:sz w:val="20"/>
          <w:szCs w:val="20"/>
          <w:lang w:val="en-US" w:eastAsia="zh-CN" w:bidi="ar-SA"/>
        </w:rPr>
        <w:t>（3）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0"/>
          <w:lang w:val="en-US" w:eastAsia="zh-CN" w:bidi="ar-SA"/>
        </w:rPr>
        <w:t>查阅相关企业的简式权益变动说明书、搜集整理科创板上市公司的股票询价转让情况；</w:t>
      </w:r>
      <w:r>
        <w:rPr>
          <w:rFonts w:hint="eastAsia" w:cs="Times New Roman"/>
          <w:b/>
          <w:bCs/>
          <w:color w:val="000000"/>
          <w:kern w:val="2"/>
          <w:sz w:val="20"/>
          <w:szCs w:val="20"/>
          <w:lang w:val="en-US" w:eastAsia="zh-CN" w:bidi="ar-SA"/>
        </w:rPr>
        <w:t>（4）</w:t>
      </w:r>
      <w:r>
        <w:rPr>
          <w:rFonts w:hint="eastAsia" w:cs="Times New Roman"/>
          <w:b w:val="0"/>
          <w:bCs w:val="0"/>
          <w:color w:val="000000"/>
          <w:kern w:val="2"/>
          <w:sz w:val="20"/>
          <w:szCs w:val="20"/>
          <w:lang w:val="en-US" w:eastAsia="zh-CN" w:bidi="ar-SA"/>
        </w:rPr>
        <w:t>参加“注册制下投行职业能力进阶研修班核心能力模块”的学习，掌握了一定的投资方面专业知识。</w:t>
      </w:r>
    </w:p>
    <w:p w14:paraId="02B42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202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2.07 - 2022.09 、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2023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 xml:space="preserve">.07 - 2023.09  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成都市楷柏职业技能培训学校有限责任公司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（</w:t>
      </w:r>
      <w:r>
        <w:rPr>
          <w:rFonts w:hint="default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招生助理</w:t>
      </w:r>
      <w:r>
        <w:rPr>
          <w:rFonts w:hint="eastAsia" w:ascii="Times New Roman" w:hAnsi="Times New Roman" w:eastAsia="微软雅黑" w:cs="Times New Roman"/>
          <w:b/>
          <w:bCs/>
          <w:color w:val="00468E"/>
          <w:kern w:val="2"/>
          <w:sz w:val="22"/>
          <w:szCs w:val="28"/>
          <w:lang w:val="en-US" w:eastAsia="zh-CN" w:bidi="ar-SA"/>
        </w:rPr>
        <w:t>）</w:t>
      </w:r>
    </w:p>
    <w:p w14:paraId="17CA1A35">
      <w:pPr>
        <w:pBdr>
          <w:bottom w:val="none" w:color="auto" w:sz="0" w:space="0"/>
        </w:pBdr>
        <w:adjustRightInd w:val="0"/>
        <w:snapToGrid w:val="0"/>
        <w:spacing w:line="240" w:lineRule="auto"/>
        <w:rPr>
          <w:rFonts w:hint="eastAsia" w:ascii="微软雅黑" w:hAnsi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实习内容：</w:t>
      </w:r>
      <w:r>
        <w:rPr>
          <w:rFonts w:hint="eastAsia"/>
          <w:b/>
          <w:bCs/>
          <w:color w:val="000000"/>
          <w:sz w:val="20"/>
          <w:szCs w:val="22"/>
          <w:lang w:eastAsia="zh-CN"/>
        </w:rPr>
        <w:t>（</w:t>
      </w:r>
      <w:r>
        <w:rPr>
          <w:rFonts w:hint="eastAsia"/>
          <w:b/>
          <w:bCs/>
          <w:color w:val="000000"/>
          <w:sz w:val="20"/>
          <w:szCs w:val="22"/>
          <w:lang w:val="en-US" w:eastAsia="zh-CN"/>
        </w:rPr>
        <w:t>1）</w:t>
      </w:r>
      <w:r>
        <w:rPr>
          <w:rFonts w:hint="eastAsia"/>
          <w:color w:val="000000"/>
          <w:sz w:val="20"/>
          <w:szCs w:val="22"/>
          <w:lang w:val="en-US" w:eastAsia="zh-CN"/>
        </w:rPr>
        <w:t>与招生对象进行</w:t>
      </w:r>
      <w:r>
        <w:rPr>
          <w:rFonts w:hint="eastAsia"/>
          <w:color w:val="000000"/>
        </w:rPr>
        <w:t>电话沟通，同时通过微信等社交平台为新生及家长答疑解惑，负责上传下达；</w:t>
      </w:r>
      <w:r>
        <w:rPr>
          <w:rFonts w:hint="eastAsia"/>
          <w:b/>
          <w:bCs/>
          <w:color w:val="000000"/>
          <w:sz w:val="20"/>
          <w:szCs w:val="22"/>
          <w:lang w:eastAsia="zh-CN"/>
        </w:rPr>
        <w:t>（</w:t>
      </w:r>
      <w:r>
        <w:rPr>
          <w:rFonts w:hint="eastAsia"/>
          <w:b/>
          <w:bCs/>
          <w:color w:val="000000"/>
          <w:sz w:val="20"/>
          <w:szCs w:val="22"/>
          <w:lang w:val="en-US" w:eastAsia="zh-CN"/>
        </w:rPr>
        <w:t>2）</w:t>
      </w:r>
      <w:r>
        <w:rPr>
          <w:rFonts w:hint="eastAsia"/>
          <w:color w:val="000000"/>
        </w:rPr>
        <w:t>经营线上“每日分享”栏目，每天整理并在官方咨询群内分享“常用财经英语词汇</w:t>
      </w:r>
      <w:r>
        <w:rPr>
          <w:rFonts w:hint="eastAsia"/>
          <w:color w:val="000000"/>
          <w:sz w:val="20"/>
          <w:szCs w:val="22"/>
          <w:lang w:eastAsia="zh-CN"/>
        </w:rPr>
        <w:t>“</w:t>
      </w:r>
      <w:r>
        <w:rPr>
          <w:rFonts w:hint="eastAsia"/>
          <w:color w:val="000000"/>
        </w:rPr>
        <w:t>“财金经营成长平台”等；</w:t>
      </w:r>
      <w:r>
        <w:rPr>
          <w:rFonts w:hint="eastAsia"/>
          <w:b/>
          <w:bCs/>
          <w:color w:val="000000"/>
          <w:sz w:val="20"/>
          <w:szCs w:val="22"/>
          <w:lang w:eastAsia="zh-CN"/>
        </w:rPr>
        <w:t>（</w:t>
      </w:r>
      <w:r>
        <w:rPr>
          <w:rFonts w:hint="eastAsia"/>
          <w:b/>
          <w:bCs/>
          <w:color w:val="000000"/>
          <w:sz w:val="20"/>
          <w:szCs w:val="22"/>
          <w:lang w:val="en-US" w:eastAsia="zh-CN"/>
        </w:rPr>
        <w:t>3）</w:t>
      </w:r>
      <w:r>
        <w:rPr>
          <w:rFonts w:hint="eastAsia"/>
          <w:color w:val="000000"/>
        </w:rPr>
        <w:t>采用多种形式进行招生项目的宣传推广，负责官方咨询群的运营维护，累计覆盖人数200+。</w:t>
      </w:r>
    </w:p>
    <w:p w14:paraId="11C453DB">
      <w:pPr>
        <w:pBdr>
          <w:bottom w:val="single" w:color="2E74B5" w:sz="4" w:space="1"/>
        </w:pBdr>
        <w:spacing w:before="157" w:beforeLines="50" w:line="320" w:lineRule="exact"/>
        <w:jc w:val="left"/>
        <w:rPr>
          <w:rFonts w:hint="default" w:ascii="微软雅黑" w:hAnsi="微软雅黑" w:eastAsia="微软雅黑"/>
          <w:b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468E"/>
          <w:sz w:val="28"/>
          <w:szCs w:val="28"/>
          <w:lang w:val="en-US" w:eastAsia="zh-CN"/>
        </w:rPr>
        <w:t>获奖情况</w:t>
      </w:r>
    </w:p>
    <w:tbl>
      <w:tblPr>
        <w:tblStyle w:val="7"/>
        <w:tblW w:w="0" w:type="auto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855"/>
        <w:gridCol w:w="1309"/>
      </w:tblGrid>
      <w:tr w14:paraId="6D12E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0E5FED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00468E"/>
                <w:kern w:val="2"/>
                <w:sz w:val="22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00468E"/>
                <w:kern w:val="2"/>
                <w:sz w:val="22"/>
                <w:szCs w:val="28"/>
                <w:lang w:val="en-US" w:eastAsia="zh-CN" w:bidi="ar-SA"/>
              </w:rPr>
              <w:t>时间</w:t>
            </w:r>
          </w:p>
        </w:tc>
        <w:tc>
          <w:tcPr>
            <w:tcW w:w="6855" w:type="dxa"/>
          </w:tcPr>
          <w:p w14:paraId="6627E0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00468E"/>
                <w:kern w:val="2"/>
                <w:sz w:val="22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00468E"/>
                <w:kern w:val="2"/>
                <w:sz w:val="22"/>
                <w:szCs w:val="28"/>
                <w:lang w:val="en-US" w:eastAsia="zh-CN" w:bidi="ar-SA"/>
              </w:rPr>
              <w:t>荣誉奖项及称号</w:t>
            </w:r>
          </w:p>
        </w:tc>
        <w:tc>
          <w:tcPr>
            <w:tcW w:w="1309" w:type="dxa"/>
          </w:tcPr>
          <w:p w14:paraId="6F3521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00468E"/>
                <w:kern w:val="2"/>
                <w:sz w:val="22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00468E"/>
                <w:kern w:val="2"/>
                <w:sz w:val="22"/>
                <w:szCs w:val="28"/>
                <w:lang w:val="en-US" w:eastAsia="zh-CN" w:bidi="ar-SA"/>
              </w:rPr>
              <w:t>等级</w:t>
            </w:r>
          </w:p>
        </w:tc>
      </w:tr>
      <w:tr w14:paraId="0D1A0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1D7DB3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2022.12、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.12</w:t>
            </w:r>
          </w:p>
        </w:tc>
        <w:tc>
          <w:tcPr>
            <w:tcW w:w="6855" w:type="dxa"/>
          </w:tcPr>
          <w:p w14:paraId="5BEF62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连续两年获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国家奖学金</w:t>
            </w:r>
          </w:p>
        </w:tc>
        <w:tc>
          <w:tcPr>
            <w:tcW w:w="1309" w:type="dxa"/>
          </w:tcPr>
          <w:p w14:paraId="32C715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国家级</w:t>
            </w:r>
          </w:p>
        </w:tc>
      </w:tr>
      <w:tr w14:paraId="350D0C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33FD9B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2023.10</w:t>
            </w:r>
          </w:p>
        </w:tc>
        <w:tc>
          <w:tcPr>
            <w:tcW w:w="6855" w:type="dxa"/>
          </w:tcPr>
          <w:p w14:paraId="19C539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2023年度ACCA优秀学员</w:t>
            </w:r>
          </w:p>
        </w:tc>
        <w:tc>
          <w:tcPr>
            <w:tcW w:w="1309" w:type="dxa"/>
          </w:tcPr>
          <w:p w14:paraId="368824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省级</w:t>
            </w:r>
          </w:p>
        </w:tc>
      </w:tr>
      <w:tr w14:paraId="4E084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2E9A34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2.12、2023.12</w:t>
            </w:r>
          </w:p>
        </w:tc>
        <w:tc>
          <w:tcPr>
            <w:tcW w:w="6855" w:type="dxa"/>
          </w:tcPr>
          <w:p w14:paraId="6F061A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连续两年获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校级一等奖学金</w:t>
            </w:r>
          </w:p>
        </w:tc>
        <w:tc>
          <w:tcPr>
            <w:tcW w:w="1309" w:type="dxa"/>
          </w:tcPr>
          <w:p w14:paraId="5F0573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366E23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159328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3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、2024.01</w:t>
            </w:r>
          </w:p>
        </w:tc>
        <w:tc>
          <w:tcPr>
            <w:tcW w:w="6855" w:type="dxa"/>
          </w:tcPr>
          <w:p w14:paraId="0958EC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连续两年获</w:t>
            </w:r>
            <w:del w:id="36" w:author="Ceci" w:date="2025-02-10T16:50:09Z">
              <w:r>
                <w:rPr>
                  <w:rFonts w:hint="default" w:ascii="Times New Roman" w:hAnsi="Times New Roman" w:eastAsia="微软雅黑" w:cs="Times New Roman"/>
                  <w:b w:val="0"/>
                  <w:bCs w:val="0"/>
                  <w:color w:val="000000"/>
                  <w:kern w:val="2"/>
                  <w:sz w:val="20"/>
                  <w:szCs w:val="22"/>
                  <w:lang w:val="en-US" w:eastAsia="zh-CN" w:bidi="ar-SA"/>
                </w:rPr>
                <w:delText>西北工业大学</w:delText>
              </w:r>
            </w:del>
            <w:ins w:id="37" w:author="Ceci" w:date="2025-02-10T16:50:09Z">
              <w:r>
                <w:rPr>
                  <w:rFonts w:hint="eastAsia" w:cs="Times New Roman"/>
                  <w:b w:val="0"/>
                  <w:bCs w:val="0"/>
                  <w:color w:val="000000"/>
                  <w:kern w:val="2"/>
                  <w:sz w:val="20"/>
                  <w:szCs w:val="22"/>
                  <w:lang w:val="en-US" w:eastAsia="zh-CN" w:bidi="ar-SA"/>
                </w:rPr>
                <w:t>****大学</w:t>
              </w:r>
            </w:ins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管理学院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创新创业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先进个人奖学金</w:t>
            </w:r>
          </w:p>
        </w:tc>
        <w:tc>
          <w:tcPr>
            <w:tcW w:w="1309" w:type="dxa"/>
            <w:vAlign w:val="top"/>
          </w:tcPr>
          <w:p w14:paraId="5A2F70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49023F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766D6F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2022.04、2023.04</w:t>
            </w:r>
          </w:p>
        </w:tc>
        <w:tc>
          <w:tcPr>
            <w:tcW w:w="6855" w:type="dxa"/>
          </w:tcPr>
          <w:p w14:paraId="50D3BD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连续两年获西北地区模拟联合国大会秘书处“Outstanding Secretariat”</w:t>
            </w:r>
          </w:p>
        </w:tc>
        <w:tc>
          <w:tcPr>
            <w:tcW w:w="1309" w:type="dxa"/>
            <w:vAlign w:val="top"/>
          </w:tcPr>
          <w:p w14:paraId="505BB7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5AB15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51F021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 xml:space="preserve">2022.12、2023.12 </w:t>
            </w:r>
          </w:p>
        </w:tc>
        <w:tc>
          <w:tcPr>
            <w:tcW w:w="6855" w:type="dxa"/>
          </w:tcPr>
          <w:p w14:paraId="3D98D8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连续两年获评“优秀大学生”</w:t>
            </w:r>
          </w:p>
        </w:tc>
        <w:tc>
          <w:tcPr>
            <w:tcW w:w="1309" w:type="dxa"/>
            <w:vAlign w:val="top"/>
          </w:tcPr>
          <w:p w14:paraId="0BCCEE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7F8955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2594FF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 xml:space="preserve">2022.12、2023.12 </w:t>
            </w:r>
          </w:p>
        </w:tc>
        <w:tc>
          <w:tcPr>
            <w:tcW w:w="6855" w:type="dxa"/>
          </w:tcPr>
          <w:p w14:paraId="0EB2F4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连续两年获评“学业先进个人”</w:t>
            </w:r>
          </w:p>
        </w:tc>
        <w:tc>
          <w:tcPr>
            <w:tcW w:w="1309" w:type="dxa"/>
            <w:vAlign w:val="top"/>
          </w:tcPr>
          <w:p w14:paraId="6B653A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13C69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727AAE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 xml:space="preserve">2022.12、2023.12 </w:t>
            </w:r>
          </w:p>
        </w:tc>
        <w:tc>
          <w:tcPr>
            <w:tcW w:w="6855" w:type="dxa"/>
          </w:tcPr>
          <w:p w14:paraId="5F5655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连续两年获评“创新创业先进个人”</w:t>
            </w:r>
          </w:p>
        </w:tc>
        <w:tc>
          <w:tcPr>
            <w:tcW w:w="1309" w:type="dxa"/>
            <w:vAlign w:val="top"/>
          </w:tcPr>
          <w:p w14:paraId="127B0B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1A690F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79E0E6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 xml:space="preserve">2022.12、2023.12 </w:t>
            </w:r>
          </w:p>
        </w:tc>
        <w:tc>
          <w:tcPr>
            <w:tcW w:w="6855" w:type="dxa"/>
          </w:tcPr>
          <w:p w14:paraId="3B7890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连续两年获评“崇德先进个人</w:t>
            </w: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”</w:t>
            </w:r>
          </w:p>
        </w:tc>
        <w:tc>
          <w:tcPr>
            <w:tcW w:w="1309" w:type="dxa"/>
            <w:vAlign w:val="top"/>
          </w:tcPr>
          <w:p w14:paraId="0CAAB0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5CBF7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53" w:type="dxa"/>
          </w:tcPr>
          <w:p w14:paraId="0A55CA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2023.09</w:t>
            </w:r>
          </w:p>
        </w:tc>
        <w:tc>
          <w:tcPr>
            <w:tcW w:w="6855" w:type="dxa"/>
          </w:tcPr>
          <w:p w14:paraId="61C182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del w:id="38" w:author="Ceci" w:date="2025-02-10T16:50:09Z">
              <w:r>
                <w:rPr>
                  <w:rFonts w:hint="eastAsia" w:ascii="Times New Roman" w:hAnsi="Times New Roman" w:eastAsia="微软雅黑" w:cs="Times New Roman"/>
                  <w:b w:val="0"/>
                  <w:bCs w:val="0"/>
                  <w:color w:val="000000"/>
                  <w:kern w:val="2"/>
                  <w:sz w:val="20"/>
                  <w:szCs w:val="22"/>
                  <w:lang w:val="en-US" w:eastAsia="zh-CN" w:bidi="ar-SA"/>
                </w:rPr>
                <w:delText>西北工业大学</w:delText>
              </w:r>
            </w:del>
            <w:ins w:id="39" w:author="Ceci" w:date="2025-02-10T16:50:09Z">
              <w:r>
                <w:rPr>
                  <w:rFonts w:hint="eastAsia" w:cs="Times New Roman"/>
                  <w:b w:val="0"/>
                  <w:bCs w:val="0"/>
                  <w:color w:val="000000"/>
                  <w:kern w:val="2"/>
                  <w:sz w:val="20"/>
                  <w:szCs w:val="22"/>
                  <w:lang w:val="en-US" w:eastAsia="zh-CN" w:bidi="ar-SA"/>
                </w:rPr>
                <w:t>****大学</w:t>
              </w:r>
            </w:ins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大学军训师“师级先进个人”</w:t>
            </w:r>
          </w:p>
        </w:tc>
        <w:tc>
          <w:tcPr>
            <w:tcW w:w="1309" w:type="dxa"/>
            <w:vAlign w:val="top"/>
          </w:tcPr>
          <w:p w14:paraId="0329DB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47ECC6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 w14:paraId="358CAC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2023.11</w:t>
            </w:r>
          </w:p>
        </w:tc>
        <w:tc>
          <w:tcPr>
            <w:tcW w:w="6855" w:type="dxa"/>
            <w:vAlign w:val="top"/>
          </w:tcPr>
          <w:p w14:paraId="4C9AE5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2022-2023学年校级模范学生团队</w:t>
            </w:r>
          </w:p>
        </w:tc>
        <w:tc>
          <w:tcPr>
            <w:tcW w:w="1309" w:type="dxa"/>
            <w:vAlign w:val="top"/>
          </w:tcPr>
          <w:p w14:paraId="568A47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4DC25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 w14:paraId="20701C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12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ab/>
            </w:r>
          </w:p>
        </w:tc>
        <w:tc>
          <w:tcPr>
            <w:tcW w:w="6855" w:type="dxa"/>
            <w:vAlign w:val="top"/>
          </w:tcPr>
          <w:p w14:paraId="1FFE9E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楷柏财经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ab/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“学习之星”三等奖奖学金</w:t>
            </w:r>
          </w:p>
        </w:tc>
        <w:tc>
          <w:tcPr>
            <w:tcW w:w="1309" w:type="dxa"/>
            <w:vAlign w:val="top"/>
          </w:tcPr>
          <w:p w14:paraId="0C1AFE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0D6C7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753" w:type="dxa"/>
          </w:tcPr>
          <w:p w14:paraId="52C406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468E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00468E"/>
                <w:kern w:val="2"/>
                <w:sz w:val="22"/>
                <w:szCs w:val="28"/>
                <w:lang w:val="en-US" w:eastAsia="zh-CN" w:bidi="ar-SA"/>
              </w:rPr>
              <w:t>时间</w:t>
            </w:r>
          </w:p>
        </w:tc>
        <w:tc>
          <w:tcPr>
            <w:tcW w:w="6855" w:type="dxa"/>
          </w:tcPr>
          <w:p w14:paraId="3FBD6B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468E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00468E"/>
                <w:kern w:val="2"/>
                <w:sz w:val="22"/>
                <w:szCs w:val="28"/>
                <w:lang w:val="en-US" w:eastAsia="zh-CN" w:bidi="ar-SA"/>
              </w:rPr>
              <w:t>竞赛获奖情况</w:t>
            </w:r>
          </w:p>
        </w:tc>
        <w:tc>
          <w:tcPr>
            <w:tcW w:w="1309" w:type="dxa"/>
          </w:tcPr>
          <w:p w14:paraId="2CBE9F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468E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00468E"/>
                <w:kern w:val="2"/>
                <w:sz w:val="22"/>
                <w:szCs w:val="28"/>
                <w:lang w:val="en-US" w:eastAsia="zh-CN" w:bidi="ar-SA"/>
              </w:rPr>
              <w:t>等级</w:t>
            </w:r>
          </w:p>
        </w:tc>
      </w:tr>
      <w:tr w14:paraId="122D38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center"/>
          </w:tcPr>
          <w:p w14:paraId="6E01DF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5</w:t>
            </w:r>
          </w:p>
        </w:tc>
        <w:tc>
          <w:tcPr>
            <w:tcW w:w="6855" w:type="dxa"/>
          </w:tcPr>
          <w:p w14:paraId="07D70A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2023年美国大学生数学建模竞赛H奖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 xml:space="preserve"> </w:t>
            </w:r>
          </w:p>
        </w:tc>
        <w:tc>
          <w:tcPr>
            <w:tcW w:w="1309" w:type="dxa"/>
          </w:tcPr>
          <w:p w14:paraId="643301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国际级</w:t>
            </w:r>
          </w:p>
        </w:tc>
      </w:tr>
      <w:tr w14:paraId="23220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3" w:type="dxa"/>
            <w:vAlign w:val="center"/>
          </w:tcPr>
          <w:p w14:paraId="6286D3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2023.08</w:t>
            </w:r>
          </w:p>
        </w:tc>
        <w:tc>
          <w:tcPr>
            <w:tcW w:w="6855" w:type="dxa"/>
            <w:vAlign w:val="center"/>
          </w:tcPr>
          <w:p w14:paraId="2C65E4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第十六届全</w:t>
            </w:r>
            <w:r>
              <w:rPr>
                <w:rFonts w:hint="default"/>
                <w:color w:val="000000"/>
              </w:rPr>
              <w:t>国大学生节能减排社会实践与科技竞赛全国总决赛三等奖</w:t>
            </w:r>
          </w:p>
        </w:tc>
        <w:tc>
          <w:tcPr>
            <w:tcW w:w="1309" w:type="dxa"/>
          </w:tcPr>
          <w:p w14:paraId="6E7603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国家级</w:t>
            </w:r>
          </w:p>
        </w:tc>
      </w:tr>
      <w:tr w14:paraId="2C363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center"/>
          </w:tcPr>
          <w:p w14:paraId="5DE2B8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.06</w:t>
            </w:r>
          </w:p>
        </w:tc>
        <w:tc>
          <w:tcPr>
            <w:tcW w:w="6855" w:type="dxa"/>
          </w:tcPr>
          <w:p w14:paraId="229476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全国大学生英语竞赛三等奖</w:t>
            </w:r>
          </w:p>
        </w:tc>
        <w:tc>
          <w:tcPr>
            <w:tcW w:w="1309" w:type="dxa"/>
          </w:tcPr>
          <w:p w14:paraId="37F0B3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国家级</w:t>
            </w:r>
          </w:p>
        </w:tc>
      </w:tr>
      <w:tr w14:paraId="3C6D2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center"/>
          </w:tcPr>
          <w:p w14:paraId="699AD6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7</w:t>
            </w:r>
          </w:p>
        </w:tc>
        <w:tc>
          <w:tcPr>
            <w:tcW w:w="6855" w:type="dxa"/>
          </w:tcPr>
          <w:p w14:paraId="302BAD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第九届中国国际“互联网+”大学生创新创业大赛省级金奖两项</w:t>
            </w:r>
          </w:p>
        </w:tc>
        <w:tc>
          <w:tcPr>
            <w:tcW w:w="1309" w:type="dxa"/>
          </w:tcPr>
          <w:p w14:paraId="303D19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省级</w:t>
            </w:r>
          </w:p>
        </w:tc>
      </w:tr>
      <w:tr w14:paraId="50FBB9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center"/>
          </w:tcPr>
          <w:p w14:paraId="04EE08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2022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8</w:t>
            </w:r>
          </w:p>
        </w:tc>
        <w:tc>
          <w:tcPr>
            <w:tcW w:w="6855" w:type="dxa"/>
          </w:tcPr>
          <w:p w14:paraId="71EB1F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第八届中国国际“互联网+”大学生创新创业大赛省级金奖一项</w:t>
            </w:r>
          </w:p>
        </w:tc>
        <w:tc>
          <w:tcPr>
            <w:tcW w:w="1309" w:type="dxa"/>
          </w:tcPr>
          <w:p w14:paraId="3DA136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省级</w:t>
            </w:r>
          </w:p>
        </w:tc>
      </w:tr>
      <w:tr w14:paraId="27CF5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center"/>
          </w:tcPr>
          <w:p w14:paraId="007411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5</w:t>
            </w:r>
          </w:p>
        </w:tc>
        <w:tc>
          <w:tcPr>
            <w:tcW w:w="6855" w:type="dxa"/>
          </w:tcPr>
          <w:p w14:paraId="3574F3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第十四届中国大学生服务外包创新创业大赛西部区域赛三等奖</w:t>
            </w:r>
          </w:p>
        </w:tc>
        <w:tc>
          <w:tcPr>
            <w:tcW w:w="1309" w:type="dxa"/>
          </w:tcPr>
          <w:p w14:paraId="243BA8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省级</w:t>
            </w:r>
          </w:p>
        </w:tc>
      </w:tr>
      <w:tr w14:paraId="6385A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center"/>
          </w:tcPr>
          <w:p w14:paraId="735AB0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2024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3</w:t>
            </w:r>
          </w:p>
        </w:tc>
        <w:tc>
          <w:tcPr>
            <w:tcW w:w="6855" w:type="dxa"/>
          </w:tcPr>
          <w:p w14:paraId="1DD46E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第二十二届“三航杯”大学生课外学术科技作品竞赛一等奖一项、二等奖两项</w:t>
            </w:r>
          </w:p>
        </w:tc>
        <w:tc>
          <w:tcPr>
            <w:tcW w:w="1309" w:type="dxa"/>
          </w:tcPr>
          <w:p w14:paraId="66A30A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省级</w:t>
            </w:r>
          </w:p>
        </w:tc>
      </w:tr>
      <w:tr w14:paraId="6C256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center"/>
          </w:tcPr>
          <w:p w14:paraId="479C3B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2023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5</w:t>
            </w:r>
          </w:p>
        </w:tc>
        <w:tc>
          <w:tcPr>
            <w:tcW w:w="6855" w:type="dxa"/>
          </w:tcPr>
          <w:p w14:paraId="5D7CF1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第十三届全国大学生市场调查与分析大赛校级二等奖</w:t>
            </w:r>
          </w:p>
        </w:tc>
        <w:tc>
          <w:tcPr>
            <w:tcW w:w="1309" w:type="dxa"/>
          </w:tcPr>
          <w:p w14:paraId="496D35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  <w:tr w14:paraId="596149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center"/>
          </w:tcPr>
          <w:p w14:paraId="6880C9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2022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.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12</w:t>
            </w:r>
          </w:p>
        </w:tc>
        <w:tc>
          <w:tcPr>
            <w:tcW w:w="6855" w:type="dxa"/>
          </w:tcPr>
          <w:p w14:paraId="6A5320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del w:id="40" w:author="Ceci" w:date="2025-02-10T16:50:09Z">
              <w:r>
                <w:rPr>
                  <w:rFonts w:hint="default" w:ascii="Times New Roman" w:hAnsi="Times New Roman" w:eastAsia="微软雅黑" w:cs="Times New Roman"/>
                  <w:b w:val="0"/>
                  <w:bCs w:val="0"/>
                  <w:color w:val="000000"/>
                  <w:kern w:val="2"/>
                  <w:sz w:val="20"/>
                  <w:szCs w:val="22"/>
                  <w:lang w:val="en-US" w:eastAsia="zh-CN" w:bidi="ar-SA"/>
                </w:rPr>
                <w:delText>西北工业大学</w:delText>
              </w:r>
            </w:del>
            <w:ins w:id="41" w:author="Ceci" w:date="2025-02-10T16:50:09Z">
              <w:r>
                <w:rPr>
                  <w:rFonts w:hint="eastAsia" w:cs="Times New Roman"/>
                  <w:b w:val="0"/>
                  <w:bCs w:val="0"/>
                  <w:color w:val="000000"/>
                  <w:kern w:val="2"/>
                  <w:sz w:val="20"/>
                  <w:szCs w:val="22"/>
                  <w:lang w:val="en-US" w:eastAsia="zh-CN" w:bidi="ar-SA"/>
                </w:rPr>
                <w:t>****大学</w:t>
              </w:r>
            </w:ins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全国高校商业精英挑战赛国际贸易竞赛校级二等奖</w:t>
            </w:r>
          </w:p>
        </w:tc>
        <w:tc>
          <w:tcPr>
            <w:tcW w:w="1309" w:type="dxa"/>
          </w:tcPr>
          <w:p w14:paraId="0E67C4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Times New Roman" w:hAnsi="Times New Roman" w:eastAsia="微软雅黑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2"/>
                <w:sz w:val="20"/>
                <w:szCs w:val="22"/>
                <w:lang w:val="en-US" w:eastAsia="zh-CN" w:bidi="ar-SA"/>
              </w:rPr>
              <w:t>校级</w:t>
            </w:r>
          </w:p>
        </w:tc>
      </w:tr>
    </w:tbl>
    <w:p w14:paraId="168048D8">
      <w:pPr>
        <w:pBdr>
          <w:bottom w:val="single" w:color="2E74B5" w:sz="4" w:space="1"/>
        </w:pBdr>
        <w:spacing w:before="157" w:beforeLines="50" w:line="320" w:lineRule="exact"/>
        <w:jc w:val="left"/>
        <w:rPr>
          <w:rFonts w:hint="default" w:ascii="微软雅黑" w:hAnsi="微软雅黑" w:eastAsia="微软雅黑"/>
          <w:b/>
          <w:color w:val="00468E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468E"/>
          <w:sz w:val="28"/>
          <w:szCs w:val="28"/>
          <w:lang w:val="en-US" w:eastAsia="zh-CN"/>
        </w:rPr>
        <w:t>个人技能</w:t>
      </w:r>
    </w:p>
    <w:p w14:paraId="0706BF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 w:ascii="Times New Roman" w:hAnsi="Times New Roman" w:eastAsia="微软雅黑"/>
          <w:b w:val="0"/>
          <w:bCs w:val="0"/>
          <w:color w:val="000000"/>
          <w:sz w:val="20"/>
          <w:lang w:val="en-US" w:eastAsia="zh-CN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>专业技能</w:t>
      </w:r>
      <w:r>
        <w:rPr>
          <w:rFonts w:hint="default" w:ascii="Times New Roman" w:hAnsi="Times New Roman" w:eastAsia="微软雅黑"/>
          <w:b/>
          <w:bCs/>
          <w:color w:val="000000"/>
          <w:sz w:val="20"/>
          <w:lang w:val="en-US" w:eastAsia="zh-CN"/>
        </w:rPr>
        <w:t>：</w:t>
      </w:r>
      <w:r>
        <w:rPr>
          <w:rFonts w:hint="default" w:ascii="Times New Roman" w:hAnsi="Times New Roman" w:eastAsia="微软雅黑"/>
          <w:b w:val="0"/>
          <w:bCs w:val="0"/>
          <w:color w:val="000000"/>
          <w:sz w:val="20"/>
          <w:lang w:val="en-US" w:eastAsia="zh-CN"/>
        </w:rPr>
        <w:t>熟练使用Office办公软件，Photoshop（基础），秀米编辑器，Python编程（基础），SPSS，Flourish，Axmath，具有良好的中英文文献搜集与学术论文阅读、写作能力。</w:t>
      </w:r>
    </w:p>
    <w:p w14:paraId="3F487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/>
          <w:b w:val="0"/>
          <w:bCs w:val="0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  <w:lang w:val="en-US" w:eastAsia="zh-CN"/>
        </w:rPr>
        <w:t>技能证书</w:t>
      </w:r>
      <w:r>
        <w:rPr>
          <w:rFonts w:hint="eastAsia" w:ascii="Times New Roman" w:hAnsi="Times New Roman" w:eastAsia="微软雅黑"/>
          <w:b w:val="0"/>
          <w:bCs w:val="0"/>
          <w:color w:val="000000"/>
          <w:sz w:val="20"/>
          <w:lang w:val="en-US" w:eastAsia="zh-CN"/>
        </w:rPr>
        <w:t>：</w:t>
      </w:r>
      <w:r>
        <w:rPr>
          <w:rFonts w:hint="default" w:ascii="Times New Roman" w:hAnsi="Times New Roman" w:eastAsia="微软雅黑"/>
          <w:b/>
          <w:bCs/>
          <w:color w:val="000000"/>
          <w:sz w:val="20"/>
          <w:lang w:val="en-US" w:eastAsia="zh-CN"/>
        </w:rPr>
        <w:t>ACCA全球考已通过11门</w:t>
      </w:r>
      <w:r>
        <w:rPr>
          <w:rFonts w:hint="default" w:ascii="Times New Roman" w:hAnsi="Times New Roman" w:eastAsia="微软雅黑"/>
          <w:b w:val="0"/>
          <w:bCs w:val="0"/>
          <w:color w:val="000000"/>
          <w:sz w:val="20"/>
          <w:lang w:val="en-US" w:eastAsia="zh-CN"/>
        </w:rPr>
        <w:t>（共13门）；中级注册ESG分析师证书、高级注册ESG分析师证书；</w:t>
      </w:r>
    </w:p>
    <w:p w14:paraId="25092A2F">
      <w:pPr>
        <w:adjustRightInd w:val="0"/>
        <w:snapToGrid w:val="0"/>
        <w:spacing w:line="240" w:lineRule="auto"/>
        <w:jc w:val="left"/>
        <w:rPr>
          <w:rFonts w:hint="eastAsia" w:ascii="Times New Roman" w:hAnsi="Times New Roman" w:eastAsia="微软雅黑"/>
          <w:color w:val="000000"/>
          <w:sz w:val="20"/>
        </w:rPr>
      </w:pPr>
      <w:r>
        <w:rPr>
          <w:rFonts w:hint="default" w:ascii="Times New Roman" w:hAnsi="Times New Roman" w:eastAsia="微软雅黑"/>
          <w:b w:val="0"/>
          <w:bCs w:val="0"/>
          <w:color w:val="000000"/>
          <w:sz w:val="20"/>
          <w:lang w:val="en-US" w:eastAsia="zh-CN"/>
        </w:rPr>
        <w:t>中国音乐家协会古筝十级证书、电子琴十级证书、歌唱十级证书；驾驶证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。</w:t>
      </w:r>
    </w:p>
    <w:sectPr>
      <w:footerReference r:id="rId3" w:type="default"/>
      <w:pgSz w:w="11906" w:h="16838"/>
      <w:pgMar w:top="1060" w:right="1060" w:bottom="1060" w:left="106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119489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0E49B"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260E49B"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eci">
    <w15:presenceInfo w15:providerId="WPS Office" w15:userId="3089725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revisionView w:markup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  <w:docVar w:name="KSO_WPS_MARK_KEY" w:val="ba0b99a9-2add-45a6-aa97-c606598fd28d"/>
  </w:docVars>
  <w:rsids>
    <w:rsidRoot w:val="6AB32DCC"/>
    <w:rsid w:val="00212814"/>
    <w:rsid w:val="004B2B21"/>
    <w:rsid w:val="00CA613C"/>
    <w:rsid w:val="00F705B3"/>
    <w:rsid w:val="01000982"/>
    <w:rsid w:val="01913F01"/>
    <w:rsid w:val="027520D7"/>
    <w:rsid w:val="02824D35"/>
    <w:rsid w:val="02954528"/>
    <w:rsid w:val="02C60B85"/>
    <w:rsid w:val="02CA625B"/>
    <w:rsid w:val="02CB1CF7"/>
    <w:rsid w:val="030671D3"/>
    <w:rsid w:val="033D0B20"/>
    <w:rsid w:val="03B6716C"/>
    <w:rsid w:val="04025BED"/>
    <w:rsid w:val="04DE21B6"/>
    <w:rsid w:val="05171657"/>
    <w:rsid w:val="05AA653C"/>
    <w:rsid w:val="05C313AC"/>
    <w:rsid w:val="05EB5EC4"/>
    <w:rsid w:val="05FB0B46"/>
    <w:rsid w:val="06A411DD"/>
    <w:rsid w:val="06E979DA"/>
    <w:rsid w:val="06FE14EC"/>
    <w:rsid w:val="07237F01"/>
    <w:rsid w:val="07D72EEC"/>
    <w:rsid w:val="07E72487"/>
    <w:rsid w:val="07EA2C20"/>
    <w:rsid w:val="08923FA5"/>
    <w:rsid w:val="08D821F8"/>
    <w:rsid w:val="092B1819"/>
    <w:rsid w:val="092C7268"/>
    <w:rsid w:val="09750CCD"/>
    <w:rsid w:val="0AD656DD"/>
    <w:rsid w:val="0AEF054D"/>
    <w:rsid w:val="0B3D575C"/>
    <w:rsid w:val="0B770C6E"/>
    <w:rsid w:val="0C1C0EF0"/>
    <w:rsid w:val="0C6236CC"/>
    <w:rsid w:val="0D06530F"/>
    <w:rsid w:val="0DE56999"/>
    <w:rsid w:val="0E1E3623"/>
    <w:rsid w:val="0ED50591"/>
    <w:rsid w:val="10FA26AB"/>
    <w:rsid w:val="11647573"/>
    <w:rsid w:val="11867E5D"/>
    <w:rsid w:val="11C37515"/>
    <w:rsid w:val="1202341E"/>
    <w:rsid w:val="121F5BBC"/>
    <w:rsid w:val="127A1044"/>
    <w:rsid w:val="13D1438B"/>
    <w:rsid w:val="13EC377E"/>
    <w:rsid w:val="14496F20"/>
    <w:rsid w:val="14587163"/>
    <w:rsid w:val="148E0DD7"/>
    <w:rsid w:val="15082040"/>
    <w:rsid w:val="15190FE8"/>
    <w:rsid w:val="17B31280"/>
    <w:rsid w:val="17CC40F0"/>
    <w:rsid w:val="1876405C"/>
    <w:rsid w:val="19257349"/>
    <w:rsid w:val="19383B62"/>
    <w:rsid w:val="199649B5"/>
    <w:rsid w:val="199B021E"/>
    <w:rsid w:val="19B14BA3"/>
    <w:rsid w:val="19CD414F"/>
    <w:rsid w:val="1A0538E9"/>
    <w:rsid w:val="1A4519FE"/>
    <w:rsid w:val="1A864A2A"/>
    <w:rsid w:val="1AF57E02"/>
    <w:rsid w:val="1B4548E5"/>
    <w:rsid w:val="1C057BD0"/>
    <w:rsid w:val="1C9D605B"/>
    <w:rsid w:val="1C9F0025"/>
    <w:rsid w:val="1D666D95"/>
    <w:rsid w:val="1DE67354"/>
    <w:rsid w:val="1ED9228E"/>
    <w:rsid w:val="1F240CB5"/>
    <w:rsid w:val="1F556827"/>
    <w:rsid w:val="1FB0335A"/>
    <w:rsid w:val="1FEA7809"/>
    <w:rsid w:val="217750CC"/>
    <w:rsid w:val="238166D6"/>
    <w:rsid w:val="245A2A83"/>
    <w:rsid w:val="246071CD"/>
    <w:rsid w:val="24AB4496"/>
    <w:rsid w:val="25F84B3D"/>
    <w:rsid w:val="26227184"/>
    <w:rsid w:val="26FB054E"/>
    <w:rsid w:val="27182EAE"/>
    <w:rsid w:val="278F1F63"/>
    <w:rsid w:val="27A83979"/>
    <w:rsid w:val="28373807"/>
    <w:rsid w:val="286345FC"/>
    <w:rsid w:val="290D6316"/>
    <w:rsid w:val="292942DD"/>
    <w:rsid w:val="29323FCF"/>
    <w:rsid w:val="2A5266D7"/>
    <w:rsid w:val="2A73664D"/>
    <w:rsid w:val="2A807FAE"/>
    <w:rsid w:val="2AD40EF4"/>
    <w:rsid w:val="2AF94DA4"/>
    <w:rsid w:val="2B004385"/>
    <w:rsid w:val="2B204A27"/>
    <w:rsid w:val="2B852ADC"/>
    <w:rsid w:val="2BC5737C"/>
    <w:rsid w:val="2BF055D7"/>
    <w:rsid w:val="2C347894"/>
    <w:rsid w:val="2CA46F92"/>
    <w:rsid w:val="2CD415A3"/>
    <w:rsid w:val="2D2D342B"/>
    <w:rsid w:val="2D306A77"/>
    <w:rsid w:val="2D9626D9"/>
    <w:rsid w:val="2DA84860"/>
    <w:rsid w:val="2DCE2518"/>
    <w:rsid w:val="2DDD432C"/>
    <w:rsid w:val="2DE825EA"/>
    <w:rsid w:val="2DF33D2D"/>
    <w:rsid w:val="2E532A1D"/>
    <w:rsid w:val="2E615994"/>
    <w:rsid w:val="2E876B6B"/>
    <w:rsid w:val="2F2D7712"/>
    <w:rsid w:val="2FA07EE4"/>
    <w:rsid w:val="2FC00586"/>
    <w:rsid w:val="30AE4883"/>
    <w:rsid w:val="31067454"/>
    <w:rsid w:val="31132938"/>
    <w:rsid w:val="32CB171C"/>
    <w:rsid w:val="32F12805"/>
    <w:rsid w:val="33EC4EC9"/>
    <w:rsid w:val="34F8431E"/>
    <w:rsid w:val="35CE7D90"/>
    <w:rsid w:val="35D00DF7"/>
    <w:rsid w:val="364032B8"/>
    <w:rsid w:val="36554887"/>
    <w:rsid w:val="367E0853"/>
    <w:rsid w:val="36F86858"/>
    <w:rsid w:val="38795776"/>
    <w:rsid w:val="388E7474"/>
    <w:rsid w:val="38B30EF1"/>
    <w:rsid w:val="38CD161E"/>
    <w:rsid w:val="38D62BC9"/>
    <w:rsid w:val="395F671A"/>
    <w:rsid w:val="39754901"/>
    <w:rsid w:val="3A5652B7"/>
    <w:rsid w:val="3ADB6274"/>
    <w:rsid w:val="3B8B1A48"/>
    <w:rsid w:val="3C0E2679"/>
    <w:rsid w:val="3E2E2B5F"/>
    <w:rsid w:val="3E3A59A8"/>
    <w:rsid w:val="3E4B54BF"/>
    <w:rsid w:val="3F263339"/>
    <w:rsid w:val="3FA05CDE"/>
    <w:rsid w:val="3FA258F7"/>
    <w:rsid w:val="403A57EB"/>
    <w:rsid w:val="40A92971"/>
    <w:rsid w:val="41007684"/>
    <w:rsid w:val="41384A3B"/>
    <w:rsid w:val="41B31CF9"/>
    <w:rsid w:val="41C04416"/>
    <w:rsid w:val="41F1637D"/>
    <w:rsid w:val="427A5AF7"/>
    <w:rsid w:val="42AE0712"/>
    <w:rsid w:val="42BC2E2F"/>
    <w:rsid w:val="42DA1626"/>
    <w:rsid w:val="42DA5063"/>
    <w:rsid w:val="42F223AD"/>
    <w:rsid w:val="42F97BDF"/>
    <w:rsid w:val="43D321DE"/>
    <w:rsid w:val="43DA45EE"/>
    <w:rsid w:val="43F62371"/>
    <w:rsid w:val="44890DCE"/>
    <w:rsid w:val="44DA40F3"/>
    <w:rsid w:val="45632A26"/>
    <w:rsid w:val="45F94D4B"/>
    <w:rsid w:val="46592743"/>
    <w:rsid w:val="466E2692"/>
    <w:rsid w:val="46767799"/>
    <w:rsid w:val="475F022D"/>
    <w:rsid w:val="477912EF"/>
    <w:rsid w:val="481B23A6"/>
    <w:rsid w:val="48733F90"/>
    <w:rsid w:val="48F9448D"/>
    <w:rsid w:val="499E5CF1"/>
    <w:rsid w:val="49A81A17"/>
    <w:rsid w:val="49DC76C8"/>
    <w:rsid w:val="4A1B043B"/>
    <w:rsid w:val="4A3E412A"/>
    <w:rsid w:val="4A7162AD"/>
    <w:rsid w:val="4AD3270F"/>
    <w:rsid w:val="4AD93E52"/>
    <w:rsid w:val="4B105AC6"/>
    <w:rsid w:val="4B5D6832"/>
    <w:rsid w:val="4BB24DCF"/>
    <w:rsid w:val="4BDF193C"/>
    <w:rsid w:val="4C2B6930"/>
    <w:rsid w:val="4C7E2378"/>
    <w:rsid w:val="4DBF37D4"/>
    <w:rsid w:val="4E655F25"/>
    <w:rsid w:val="4E872543"/>
    <w:rsid w:val="4EA9490A"/>
    <w:rsid w:val="4ED13B16"/>
    <w:rsid w:val="4F302DF0"/>
    <w:rsid w:val="501871CB"/>
    <w:rsid w:val="50527944"/>
    <w:rsid w:val="509727E6"/>
    <w:rsid w:val="511F3BBE"/>
    <w:rsid w:val="516C5EEC"/>
    <w:rsid w:val="517B5C63"/>
    <w:rsid w:val="52C8312A"/>
    <w:rsid w:val="52DB0ADD"/>
    <w:rsid w:val="535C356B"/>
    <w:rsid w:val="54435ADE"/>
    <w:rsid w:val="54694499"/>
    <w:rsid w:val="54E65AEA"/>
    <w:rsid w:val="573551B7"/>
    <w:rsid w:val="57A2219C"/>
    <w:rsid w:val="58164938"/>
    <w:rsid w:val="58615BB3"/>
    <w:rsid w:val="58B101BD"/>
    <w:rsid w:val="58B31D53"/>
    <w:rsid w:val="597933A8"/>
    <w:rsid w:val="5999312B"/>
    <w:rsid w:val="59E53C20"/>
    <w:rsid w:val="5A643739"/>
    <w:rsid w:val="5A9A410F"/>
    <w:rsid w:val="5AA71877"/>
    <w:rsid w:val="5B042454"/>
    <w:rsid w:val="5B8322E4"/>
    <w:rsid w:val="5B834092"/>
    <w:rsid w:val="5BE82147"/>
    <w:rsid w:val="5BF10504"/>
    <w:rsid w:val="5C367357"/>
    <w:rsid w:val="5CD503DD"/>
    <w:rsid w:val="5D4810F0"/>
    <w:rsid w:val="5D8365CC"/>
    <w:rsid w:val="5D9B5A4A"/>
    <w:rsid w:val="5E8438EE"/>
    <w:rsid w:val="5E9C5AD4"/>
    <w:rsid w:val="5F0B4ACB"/>
    <w:rsid w:val="5F601FE2"/>
    <w:rsid w:val="5FBF7663"/>
    <w:rsid w:val="603A428C"/>
    <w:rsid w:val="604605B9"/>
    <w:rsid w:val="60593614"/>
    <w:rsid w:val="608F5287"/>
    <w:rsid w:val="60F82E2D"/>
    <w:rsid w:val="610C68D8"/>
    <w:rsid w:val="61970898"/>
    <w:rsid w:val="61C84EF5"/>
    <w:rsid w:val="61CC480A"/>
    <w:rsid w:val="62347E94"/>
    <w:rsid w:val="626043D7"/>
    <w:rsid w:val="62A72D5C"/>
    <w:rsid w:val="632D629B"/>
    <w:rsid w:val="645B3DFE"/>
    <w:rsid w:val="64A62BA0"/>
    <w:rsid w:val="64D41EA6"/>
    <w:rsid w:val="650952AC"/>
    <w:rsid w:val="65AC068A"/>
    <w:rsid w:val="65D774B5"/>
    <w:rsid w:val="664A65CF"/>
    <w:rsid w:val="669453A6"/>
    <w:rsid w:val="67472418"/>
    <w:rsid w:val="680D3662"/>
    <w:rsid w:val="6953622E"/>
    <w:rsid w:val="699F4761"/>
    <w:rsid w:val="69CE5072"/>
    <w:rsid w:val="6A116D0D"/>
    <w:rsid w:val="6AB32DCC"/>
    <w:rsid w:val="6ADA64FD"/>
    <w:rsid w:val="6B7A76AD"/>
    <w:rsid w:val="6B8579B3"/>
    <w:rsid w:val="6BA3608B"/>
    <w:rsid w:val="6C733CAF"/>
    <w:rsid w:val="6CAE6A95"/>
    <w:rsid w:val="6D0A63C2"/>
    <w:rsid w:val="6D0F39D8"/>
    <w:rsid w:val="6DD54C21"/>
    <w:rsid w:val="6E413283"/>
    <w:rsid w:val="6EA2087C"/>
    <w:rsid w:val="6EA840E4"/>
    <w:rsid w:val="6EAA3BD8"/>
    <w:rsid w:val="6ED053E9"/>
    <w:rsid w:val="6EEB3FD1"/>
    <w:rsid w:val="6F0C3D55"/>
    <w:rsid w:val="6F4129E9"/>
    <w:rsid w:val="6FD74555"/>
    <w:rsid w:val="70D171F6"/>
    <w:rsid w:val="714300F4"/>
    <w:rsid w:val="721B697B"/>
    <w:rsid w:val="72541844"/>
    <w:rsid w:val="72A93CC9"/>
    <w:rsid w:val="72D52EF9"/>
    <w:rsid w:val="730D6C0C"/>
    <w:rsid w:val="73245D03"/>
    <w:rsid w:val="73580D04"/>
    <w:rsid w:val="73AF1A71"/>
    <w:rsid w:val="73B928EF"/>
    <w:rsid w:val="74213FF1"/>
    <w:rsid w:val="75412B9C"/>
    <w:rsid w:val="758962F1"/>
    <w:rsid w:val="759E1D9D"/>
    <w:rsid w:val="75C20329"/>
    <w:rsid w:val="760140DA"/>
    <w:rsid w:val="76A249F8"/>
    <w:rsid w:val="76AD7DBE"/>
    <w:rsid w:val="76C11C54"/>
    <w:rsid w:val="76C71CA8"/>
    <w:rsid w:val="76F71F30"/>
    <w:rsid w:val="776F7153"/>
    <w:rsid w:val="77754D7F"/>
    <w:rsid w:val="786F17CF"/>
    <w:rsid w:val="79823BF2"/>
    <w:rsid w:val="799055DF"/>
    <w:rsid w:val="79AE6327"/>
    <w:rsid w:val="79C20462"/>
    <w:rsid w:val="7A951295"/>
    <w:rsid w:val="7B4E1B6F"/>
    <w:rsid w:val="7B7F441F"/>
    <w:rsid w:val="7C5A4544"/>
    <w:rsid w:val="7D9F66B2"/>
    <w:rsid w:val="7DAF7DA7"/>
    <w:rsid w:val="7EE36A72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0"/>
      <w:szCs w:val="22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qFormat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2181</Words>
  <Characters>2666</Characters>
  <Lines>0</Lines>
  <Paragraphs>0</Paragraphs>
  <TotalTime>1</TotalTime>
  <ScaleCrop>false</ScaleCrop>
  <LinksUpToDate>false</LinksUpToDate>
  <CharactersWithSpaces>2760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2023-02-03T12:00:00Z</dcterms:created>
  <dc:creator>LS颖</dc:creator>
  <cp:lastModifiedBy>Ceci</cp:lastModifiedBy>
  <dcterms:modified xsi:type="dcterms:W3CDTF">2025-02-10T08:51:02Z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75DA68EF94E34CB2AF43E2025CB9500D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