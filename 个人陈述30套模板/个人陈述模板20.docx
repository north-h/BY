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46B4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723" w:firstLineChars="200"/>
        <w:jc w:val="center"/>
        <w:textAlignment w:val="auto"/>
        <w:rPr>
          <w:rFonts w:hint="eastAsia" w:ascii="Calibri" w:hAnsi="Calibri" w:eastAsia="宋体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Calibri" w:hAnsi="Calibri" w:eastAsia="宋体" w:cs="微软雅黑"/>
          <w:b/>
          <w:bCs/>
          <w:sz w:val="36"/>
          <w:szCs w:val="36"/>
          <w:lang w:val="en-US" w:eastAsia="zh-CN"/>
        </w:rPr>
        <w:t>个人陈述</w:t>
      </w:r>
    </w:p>
    <w:p w14:paraId="0C831C51">
      <w:pPr>
        <w:keepNext w:val="0"/>
        <w:keepLines w:val="0"/>
        <w:widowControl/>
        <w:suppressLineNumbers w:val="0"/>
        <w:adjustRightInd w:val="0"/>
        <w:snapToGrid w:val="0"/>
        <w:ind w:firstLine="420" w:firstLineChars="200"/>
        <w:jc w:val="lef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尊敬的大学学院老师:</w:t>
      </w:r>
    </w:p>
    <w:p w14:paraId="166D985E">
      <w:pPr>
        <w:keepNext w:val="0"/>
        <w:keepLines w:val="0"/>
        <w:widowControl/>
        <w:suppressLineNumbers w:val="0"/>
        <w:adjustRightInd w:val="0"/>
        <w:snapToGrid w:val="0"/>
        <w:ind w:firstLine="420" w:firstLineChars="200"/>
        <w:jc w:val="lef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您好！非常感谢您在百忙之中审阅我的个人陈述。我是来自北京邮电大学信息与通信工程学院 2021 级电子信息工程专业的***。接下来，我将从学术背景、科研竞赛以及研究生学习计划这三个方面，向您全面介绍自己。</w:t>
      </w:r>
    </w:p>
    <w:p w14:paraId="318A55E8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一、教育背景 —— 博学而笃志，切问而近思</w:t>
      </w:r>
    </w:p>
    <w:p w14:paraId="2EE610EA">
      <w:pPr>
        <w:keepNext w:val="0"/>
        <w:keepLines w:val="0"/>
        <w:widowControl/>
        <w:suppressLineNumbers w:val="0"/>
        <w:adjustRightInd w:val="0"/>
        <w:snapToGrid w:val="0"/>
        <w:ind w:firstLine="420" w:firstLineChars="200"/>
        <w:jc w:val="lef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我就读于电子信息工程专业，所属的通信工程大类在学科评估中荣膺 A + 等级。本科前五个学期，我的加权平均成绩达到了 90.02 分，在 120 人的专业队伍中排名第 4，位居前 3%，这一成绩充分彰显了我扎实的专业基础和丰厚的知识储备。凭借着优异的学业表现，我曾荣获校一等奖学金，并多次被评为校级三好学生。值得一提的是，我还是 21 级党支部的第一批党员，始终以高标准严格要求自己。</w:t>
      </w:r>
    </w:p>
    <w:p w14:paraId="6D6B5C50">
      <w:pPr>
        <w:keepNext w:val="0"/>
        <w:keepLines w:val="0"/>
        <w:widowControl/>
        <w:suppressLineNumbers w:val="0"/>
        <w:adjustRightInd w:val="0"/>
        <w:snapToGrid w:val="0"/>
        <w:ind w:firstLine="420" w:firstLineChars="200"/>
        <w:jc w:val="lef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在英语学习方面，我也从未懈怠。我的英语四级成绩为 627 分，六级成绩为 614 分，大一时便顺利通过了英语免修考试。不仅如此，我还在学术竞赛中崭露头角，两次荣获外教社・词达人杯词汇竞赛省级奖项，其中包括外教社・词达人杯三等奖。目前，我正在积极参加大唐杯比赛，希望能取得优异的成绩。</w:t>
      </w:r>
    </w:p>
    <w:p w14:paraId="2CC10AB2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二、科研竞赛 —— 博观而约取，厚积而薄发</w:t>
      </w:r>
    </w:p>
    <w:p w14:paraId="30CBC532">
      <w:pPr>
        <w:keepNext w:val="0"/>
        <w:keepLines w:val="0"/>
        <w:widowControl/>
        <w:suppressLineNumbers w:val="0"/>
        <w:adjustRightInd w:val="0"/>
        <w:snapToGrid w:val="0"/>
        <w:ind w:firstLine="420" w:firstLineChars="200"/>
        <w:jc w:val="lef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在学术科研领域，大三上学期末，我有幸加入了张鸿涛老师的《6G 智能超表面》课题团队。在团队中，我主要负责协助完成《多跳 RIS 网络通信系统的探索与实现》项目的仿真实验。通过运用 Matlab 软件，我深入探究了多跳 RIS 系统中 BS-UE 距离、2-hop 系统 BS-RIS1 以及 RIS2-UE 距离等关键因素对接收端信号功率的影响。同时，我还成功复现并推导了多跳 RIS 在远场情况下的接收端功率表达式。基于此项目的研究成果，我撰写了论文《》，目前该论文已投稿至北核期刊《》，期待能顺利发表。</w:t>
      </w:r>
    </w:p>
    <w:p w14:paraId="5185C62A">
      <w:pPr>
        <w:keepNext w:val="0"/>
        <w:keepLines w:val="0"/>
        <w:widowControl/>
        <w:suppressLineNumbers w:val="0"/>
        <w:adjustRightInd w:val="0"/>
        <w:snapToGrid w:val="0"/>
        <w:ind w:firstLine="420" w:firstLineChars="200"/>
        <w:jc w:val="lef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此外，我还参与了校级大学生创新创业项目《基于数字孪生的网络性能估计系统》。作为项目的核心成员，我充分发挥自己的专业优势，独立完成了基于 GNN 的机器学习模型（借鉴于巴塞罗那 AI FOR GOOD 竞赛提供的真实基站数据及模型）的前后端连接工作。同时，我运用 Flask 框架构建了网络性能评估系统的可视化用户界面，并成功实现了与 MySQL 数据库的匹配。在与队友的紧密合作下，我们完成了模型的基础数据训练，最终实现了对真实网络流量数据延迟量的精准预测，并针对网络系统的调度分配问题提出了切实可行的预测解决方案。在学科竞赛方面，我曾荣获全国大学生数学竞赛二等奖，这也进一步证明了我的数学基础和科研能力。</w:t>
      </w:r>
    </w:p>
    <w:p w14:paraId="1D8A4C6E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三、未来规划 —— 志趣高远，学必有成</w:t>
      </w:r>
    </w:p>
    <w:p w14:paraId="16DAB470">
      <w:pPr>
        <w:keepNext w:val="0"/>
        <w:keepLines w:val="0"/>
        <w:widowControl/>
        <w:suppressLineNumbers w:val="0"/>
        <w:adjustRightInd w:val="0"/>
        <w:snapToGrid w:val="0"/>
        <w:ind w:firstLine="420" w:firstLineChars="200"/>
        <w:jc w:val="lef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经过本科三年的不懈探索和学习，我对自己的未来发展方向有了更加清晰的认识和坚定的决心。*** 大学作为国内顶尖的高等学府，其通信专业更是在学术界享有盛誉，是我梦寐以求的深造之地。我坚信，在这里我将能够得到最优质的教育资源和最广阔的发展空间。</w:t>
      </w:r>
    </w:p>
    <w:p w14:paraId="7D5C1D84">
      <w:pPr>
        <w:keepNext w:val="0"/>
        <w:keepLines w:val="0"/>
        <w:widowControl/>
        <w:suppressLineNumbers w:val="0"/>
        <w:adjustRightInd w:val="0"/>
        <w:snapToGrid w:val="0"/>
        <w:ind w:firstLine="420" w:firstLineChars="200"/>
        <w:jc w:val="lef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在研究生阶段，我将从以下三个方面着手，努力提升自己的学术水平和科研能力。</w:t>
      </w:r>
    </w:p>
    <w:p w14:paraId="0EC86BC5">
      <w:pPr>
        <w:keepNext w:val="0"/>
        <w:keepLines w:val="0"/>
        <w:widowControl/>
        <w:suppressLineNumbers w:val="0"/>
        <w:adjustRightInd w:val="0"/>
        <w:snapToGrid w:val="0"/>
        <w:ind w:firstLine="420" w:firstLineChars="200"/>
        <w:jc w:val="lef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首先，我将继续夯实专业知识，全面提高自己的综合素养。我会密切关注通信领域的前沿动态，尤其是 5G 毫米波基站、传播、超表面以及新一代通信协议等研究方向，不断拓宽自己的学术视野。</w:t>
      </w:r>
    </w:p>
    <w:p w14:paraId="187B63A8">
      <w:pPr>
        <w:keepNext w:val="0"/>
        <w:keepLines w:val="0"/>
        <w:widowControl/>
        <w:suppressLineNumbers w:val="0"/>
        <w:adjustRightInd w:val="0"/>
        <w:snapToGrid w:val="0"/>
        <w:ind w:firstLine="420" w:firstLineChars="200"/>
        <w:jc w:val="lef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其次，我将培养自己的问题意识和创新精神，努力提升独立思考能力和科研素养。在研究过程中，我会积极挖掘课题中不同变量之间的潜在关系，通过大量的仿真实验和实地调研，深入探究问题的本质。对于实验中出现的新现象和新结果，我会进行深入的分析和研究，力求在学术上取得新的突破。</w:t>
      </w:r>
    </w:p>
    <w:p w14:paraId="72F661D8">
      <w:pPr>
        <w:keepNext w:val="0"/>
        <w:keepLines w:val="0"/>
        <w:widowControl/>
        <w:suppressLineNumbers w:val="0"/>
        <w:adjustRightInd w:val="0"/>
        <w:snapToGrid w:val="0"/>
        <w:ind w:firstLine="420" w:firstLineChars="200"/>
        <w:jc w:val="lef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最后，我将定期向导师汇报自己的学习和工作进展，积极参加各类学术交流活动，与同行们分享自己的研究成果，同时学习借鉴他人的优秀经验。我相信，通过与导师和同学们的密切合作，我一定能够在学术上取得优异的成绩。</w:t>
      </w:r>
    </w:p>
    <w:p w14:paraId="2EF562E7">
      <w:pPr>
        <w:keepNext w:val="0"/>
        <w:keepLines w:val="0"/>
        <w:widowControl/>
        <w:suppressLineNumbers w:val="0"/>
        <w:adjustRightInd w:val="0"/>
        <w:snapToGrid w:val="0"/>
        <w:ind w:firstLine="420" w:firstLineChars="200"/>
        <w:jc w:val="lef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研究生毕业后，我希望能够继续深造攻读博士学位，在通信领域的研究道路上不断探索和前行。未来，我希望能够进入高校或研究所，从事学术研究工作，为我国通信事业的发展贡献自己的一份力量。</w:t>
      </w:r>
    </w:p>
    <w:p w14:paraId="6405FC70">
      <w:pPr>
        <w:keepNext w:val="0"/>
        <w:keepLines w:val="0"/>
        <w:widowControl/>
        <w:suppressLineNumbers w:val="0"/>
        <w:adjustRightInd w:val="0"/>
        <w:snapToGrid w:val="0"/>
        <w:ind w:firstLine="420" w:firstLineChars="200"/>
        <w:jc w:val="lef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以上就是我的个人陈述，再次感谢您的耐心阅读！</w:t>
      </w:r>
    </w:p>
    <w:p w14:paraId="140315E6">
      <w:pPr>
        <w:keepNext w:val="0"/>
        <w:keepLines w:val="0"/>
        <w:widowControl/>
        <w:suppressLineNumbers w:val="0"/>
        <w:adjustRightInd w:val="0"/>
        <w:snapToGrid w:val="0"/>
        <w:ind w:firstLine="420" w:firstLineChars="200"/>
        <w:jc w:val="lef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此致</w:t>
      </w:r>
    </w:p>
    <w:p w14:paraId="403B5902">
      <w:pPr>
        <w:keepNext w:val="0"/>
        <w:keepLines w:val="0"/>
        <w:widowControl/>
        <w:suppressLineNumbers w:val="0"/>
        <w:adjustRightInd w:val="0"/>
        <w:snapToGrid w:val="0"/>
        <w:ind w:firstLine="630" w:firstLineChars="300"/>
        <w:jc w:val="lef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敬礼！</w:t>
      </w:r>
    </w:p>
    <w:p w14:paraId="076D4DAA">
      <w:pPr>
        <w:keepNext w:val="0"/>
        <w:keepLines w:val="0"/>
        <w:widowControl/>
        <w:suppressLineNumbers w:val="0"/>
        <w:adjustRightInd w:val="0"/>
        <w:snapToGrid w:val="0"/>
        <w:ind w:firstLine="420" w:firstLineChars="200"/>
        <w:jc w:val="righ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申请人：***</w:t>
      </w:r>
    </w:p>
    <w:p w14:paraId="0F652DAB">
      <w:pPr>
        <w:keepNext w:val="0"/>
        <w:keepLines w:val="0"/>
        <w:widowControl/>
        <w:suppressLineNumbers w:val="0"/>
        <w:adjustRightInd w:val="0"/>
        <w:snapToGrid w:val="0"/>
        <w:ind w:firstLine="420" w:firstLineChars="200"/>
        <w:jc w:val="right"/>
        <w:rPr>
          <w:rFonts w:hint="default" w:ascii="微软雅黑" w:hAnsi="微软雅黑" w:eastAsia="微软雅黑" w:cs="微软雅黑"/>
          <w:szCs w:val="21"/>
          <w:lang w:val="en-US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日期：</w:t>
      </w:r>
      <w:del w:id="0" w:author="Ceci" w:date="2025-02-12T11:26:22Z">
        <w:r>
          <w:rPr>
            <w:rFonts w:hint="default" w:ascii="微软雅黑" w:hAnsi="微软雅黑" w:eastAsia="微软雅黑" w:cs="微软雅黑"/>
            <w:kern w:val="2"/>
            <w:sz w:val="21"/>
            <w:szCs w:val="21"/>
            <w:lang w:val="en-US" w:eastAsia="zh-CN" w:bidi="ar"/>
          </w:rPr>
          <w:delText>[具体日期]</w:delText>
        </w:r>
      </w:del>
      <w:ins w:id="1" w:author="Ceci" w:date="2025-02-12T11:26:22Z">
        <w:r>
          <w:rPr>
            <w:rFonts w:hint="eastAsia" w:ascii="微软雅黑" w:hAnsi="微软雅黑" w:eastAsia="微软雅黑" w:cs="微软雅黑"/>
            <w:kern w:val="2"/>
            <w:sz w:val="21"/>
            <w:szCs w:val="21"/>
            <w:lang w:val="en-US" w:eastAsia="zh-CN" w:bidi="ar"/>
          </w:rPr>
          <w:t>****</w:t>
        </w:r>
      </w:ins>
      <w:bookmarkStart w:id="0" w:name="_GoBack"/>
      <w:bookmarkEnd w:id="0"/>
    </w:p>
    <w:p w14:paraId="709F4413">
      <w:pPr>
        <w:keepNext w:val="0"/>
        <w:keepLines w:val="0"/>
        <w:pageBreakBefore w:val="0"/>
        <w:widowControl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200"/>
        <w:jc w:val="right"/>
        <w:textAlignment w:val="auto"/>
        <w:rPr>
          <w:rFonts w:hint="eastAsia" w:ascii="微软雅黑" w:hAnsi="微软雅黑" w:eastAsia="微软雅黑" w:cs="微软雅黑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eci">
    <w15:presenceInfo w15:providerId="WPS Office" w15:userId="30897257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revisionView w:markup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kNzYyNDUyNjBjYmM0ZGI3MDRmZWU0NTQ5Mzc1NGIifQ=="/>
  </w:docVars>
  <w:rsids>
    <w:rsidRoot w:val="00000000"/>
    <w:rsid w:val="00423C6D"/>
    <w:rsid w:val="00F05477"/>
    <w:rsid w:val="056D52E8"/>
    <w:rsid w:val="061E0EE1"/>
    <w:rsid w:val="083B16CD"/>
    <w:rsid w:val="08795B62"/>
    <w:rsid w:val="0A5C733C"/>
    <w:rsid w:val="0B260413"/>
    <w:rsid w:val="0B52745A"/>
    <w:rsid w:val="0DE545B5"/>
    <w:rsid w:val="0F3550C8"/>
    <w:rsid w:val="0F73174D"/>
    <w:rsid w:val="1362018C"/>
    <w:rsid w:val="15033573"/>
    <w:rsid w:val="1555526D"/>
    <w:rsid w:val="16184DFC"/>
    <w:rsid w:val="16804B0A"/>
    <w:rsid w:val="17B172B6"/>
    <w:rsid w:val="17C57205"/>
    <w:rsid w:val="1901601B"/>
    <w:rsid w:val="1C1918CE"/>
    <w:rsid w:val="1CFA525B"/>
    <w:rsid w:val="1E5A2D1B"/>
    <w:rsid w:val="203A2BA1"/>
    <w:rsid w:val="216653DB"/>
    <w:rsid w:val="220D3C83"/>
    <w:rsid w:val="23E6478B"/>
    <w:rsid w:val="252E1F46"/>
    <w:rsid w:val="26540AA3"/>
    <w:rsid w:val="26AE4ECD"/>
    <w:rsid w:val="273D46C2"/>
    <w:rsid w:val="28C01A4F"/>
    <w:rsid w:val="294640EF"/>
    <w:rsid w:val="2A691C72"/>
    <w:rsid w:val="2ABB0720"/>
    <w:rsid w:val="2B0C6360"/>
    <w:rsid w:val="2B5A4362"/>
    <w:rsid w:val="2BCA4992"/>
    <w:rsid w:val="2CBA4A07"/>
    <w:rsid w:val="2E4E5407"/>
    <w:rsid w:val="2E552C39"/>
    <w:rsid w:val="315E1E05"/>
    <w:rsid w:val="32990C1B"/>
    <w:rsid w:val="33226E62"/>
    <w:rsid w:val="3381627F"/>
    <w:rsid w:val="34D83C7C"/>
    <w:rsid w:val="361433DA"/>
    <w:rsid w:val="36321AB2"/>
    <w:rsid w:val="37AE6F16"/>
    <w:rsid w:val="3B0F5F1E"/>
    <w:rsid w:val="3B954675"/>
    <w:rsid w:val="3BC5415B"/>
    <w:rsid w:val="3C0F436B"/>
    <w:rsid w:val="3CC01BC6"/>
    <w:rsid w:val="3F0F473E"/>
    <w:rsid w:val="3F731171"/>
    <w:rsid w:val="42132798"/>
    <w:rsid w:val="42497F67"/>
    <w:rsid w:val="448E25A9"/>
    <w:rsid w:val="468377A8"/>
    <w:rsid w:val="496D6C31"/>
    <w:rsid w:val="4A0330F2"/>
    <w:rsid w:val="4A954692"/>
    <w:rsid w:val="4BA3693A"/>
    <w:rsid w:val="4F6B3C13"/>
    <w:rsid w:val="50674BAB"/>
    <w:rsid w:val="512A18AC"/>
    <w:rsid w:val="51F37EF0"/>
    <w:rsid w:val="51FA74D0"/>
    <w:rsid w:val="5322283B"/>
    <w:rsid w:val="53982AFD"/>
    <w:rsid w:val="544A17F6"/>
    <w:rsid w:val="54520EFE"/>
    <w:rsid w:val="556A671B"/>
    <w:rsid w:val="55F04E72"/>
    <w:rsid w:val="55FA184D"/>
    <w:rsid w:val="56BF4844"/>
    <w:rsid w:val="56DF6C95"/>
    <w:rsid w:val="57577B6E"/>
    <w:rsid w:val="59B14918"/>
    <w:rsid w:val="59FD5DAF"/>
    <w:rsid w:val="5A696FA1"/>
    <w:rsid w:val="5B800A46"/>
    <w:rsid w:val="5C62639E"/>
    <w:rsid w:val="5C701B62"/>
    <w:rsid w:val="5D940E92"/>
    <w:rsid w:val="5E2A4EE3"/>
    <w:rsid w:val="5F473629"/>
    <w:rsid w:val="5FF441FA"/>
    <w:rsid w:val="606721D5"/>
    <w:rsid w:val="60F877AE"/>
    <w:rsid w:val="627336C1"/>
    <w:rsid w:val="63512CC8"/>
    <w:rsid w:val="63F26259"/>
    <w:rsid w:val="643A7D71"/>
    <w:rsid w:val="64DD1B9F"/>
    <w:rsid w:val="65731720"/>
    <w:rsid w:val="663E0A2F"/>
    <w:rsid w:val="669C06FE"/>
    <w:rsid w:val="67C76BE3"/>
    <w:rsid w:val="68103152"/>
    <w:rsid w:val="6ACF2E50"/>
    <w:rsid w:val="6AF27952"/>
    <w:rsid w:val="6B362ECF"/>
    <w:rsid w:val="6BAC13E3"/>
    <w:rsid w:val="6C7B4F81"/>
    <w:rsid w:val="6D2D20B0"/>
    <w:rsid w:val="6D332362"/>
    <w:rsid w:val="6E097AA2"/>
    <w:rsid w:val="6E625BFD"/>
    <w:rsid w:val="6FE91A68"/>
    <w:rsid w:val="705362D1"/>
    <w:rsid w:val="70F21646"/>
    <w:rsid w:val="720553A9"/>
    <w:rsid w:val="73772F26"/>
    <w:rsid w:val="740D3D4D"/>
    <w:rsid w:val="75380066"/>
    <w:rsid w:val="762F50EB"/>
    <w:rsid w:val="766C59F7"/>
    <w:rsid w:val="76E13C82"/>
    <w:rsid w:val="76E37114"/>
    <w:rsid w:val="77391CB3"/>
    <w:rsid w:val="783B1B25"/>
    <w:rsid w:val="78DF4BA6"/>
    <w:rsid w:val="795D3D1D"/>
    <w:rsid w:val="79935991"/>
    <w:rsid w:val="79D253B8"/>
    <w:rsid w:val="79E3533A"/>
    <w:rsid w:val="7A0B19CB"/>
    <w:rsid w:val="7AFC27FC"/>
    <w:rsid w:val="7C120DEF"/>
    <w:rsid w:val="7D67516A"/>
    <w:rsid w:val="7DCB56F9"/>
    <w:rsid w:val="7E0230E5"/>
    <w:rsid w:val="7E09038F"/>
    <w:rsid w:val="7ECE18A3"/>
    <w:rsid w:val="7F160BF6"/>
    <w:rsid w:val="7F347BB5"/>
    <w:rsid w:val="7FAA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autoRedefine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link w:val="15"/>
    <w:autoRedefine/>
    <w:semiHidden/>
    <w:unhideWhenUsed/>
    <w:qFormat/>
    <w:uiPriority w:val="0"/>
    <w:pPr>
      <w:keepNext/>
      <w:keepLines/>
      <w:spacing w:before="40" w:beforeLines="0" w:beforeAutospacing="0" w:afterLines="0" w:afterAutospacing="0" w:line="372" w:lineRule="auto"/>
      <w:outlineLvl w:val="3"/>
    </w:pPr>
    <w:rPr>
      <w:rFonts w:ascii="Arial" w:hAnsi="Arial" w:eastAsia="黑体"/>
      <w:b/>
      <w:sz w:val="24"/>
    </w:rPr>
  </w:style>
  <w:style w:type="paragraph" w:styleId="5">
    <w:name w:val="heading 5"/>
    <w:basedOn w:val="1"/>
    <w:next w:val="1"/>
    <w:autoRedefine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525" w:leftChars="250"/>
      <w:outlineLvl w:val="4"/>
    </w:pPr>
    <w:rPr>
      <w:rFonts w:asciiTheme="minorAscii" w:hAnsiTheme="minorAscii"/>
      <w:b/>
      <w:sz w:val="28"/>
    </w:rPr>
  </w:style>
  <w:style w:type="character" w:default="1" w:styleId="10">
    <w:name w:val="Default Paragraph Font"/>
    <w:autoRedefine/>
    <w:semiHidden/>
    <w:qFormat/>
    <w:uiPriority w:val="0"/>
  </w:style>
  <w:style w:type="table" w:default="1" w:styleId="9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autoRedefine/>
    <w:semiHidden/>
    <w:unhideWhenUsed/>
    <w:qFormat/>
    <w:uiPriority w:val="0"/>
    <w:rPr>
      <w:rFonts w:ascii="Arial" w:hAnsi="Arial" w:eastAsia="黑体"/>
      <w:sz w:val="20"/>
    </w:rPr>
  </w:style>
  <w:style w:type="paragraph" w:styleId="7">
    <w:name w:val="annotation text"/>
    <w:basedOn w:val="1"/>
    <w:autoRedefine/>
    <w:qFormat/>
    <w:uiPriority w:val="0"/>
    <w:pPr>
      <w:jc w:val="left"/>
    </w:pPr>
  </w:style>
  <w:style w:type="paragraph" w:styleId="8">
    <w:name w:val="Normal (Web)"/>
    <w:basedOn w:val="1"/>
    <w:autoRedefine/>
    <w:qFormat/>
    <w:uiPriority w:val="0"/>
    <w:rPr>
      <w:sz w:val="24"/>
    </w:rPr>
  </w:style>
  <w:style w:type="character" w:styleId="11">
    <w:name w:val="Strong"/>
    <w:basedOn w:val="10"/>
    <w:qFormat/>
    <w:uiPriority w:val="0"/>
    <w:rPr>
      <w:b/>
    </w:rPr>
  </w:style>
  <w:style w:type="paragraph" w:customStyle="1" w:styleId="12">
    <w:name w:val="标题2"/>
    <w:basedOn w:val="1"/>
    <w:autoRedefine/>
    <w:qFormat/>
    <w:uiPriority w:val="0"/>
    <w:rPr>
      <w:rFonts w:hint="default" w:asciiTheme="minorAscii" w:hAnsiTheme="minorAscii"/>
      <w:sz w:val="24"/>
      <w:szCs w:val="32"/>
    </w:rPr>
  </w:style>
  <w:style w:type="paragraph" w:customStyle="1" w:styleId="13">
    <w:name w:val="样式2"/>
    <w:basedOn w:val="2"/>
    <w:next w:val="6"/>
    <w:autoRedefine/>
    <w:qFormat/>
    <w:uiPriority w:val="0"/>
    <w:rPr>
      <w:rFonts w:asciiTheme="minorAscii" w:hAnsiTheme="minorAscii"/>
      <w:sz w:val="24"/>
      <w:szCs w:val="32"/>
    </w:rPr>
  </w:style>
  <w:style w:type="character" w:customStyle="1" w:styleId="14">
    <w:name w:val="标题 2 Char"/>
    <w:link w:val="3"/>
    <w:autoRedefine/>
    <w:qFormat/>
    <w:uiPriority w:val="0"/>
    <w:rPr>
      <w:rFonts w:ascii="Arial" w:hAnsi="Arial" w:eastAsia="黑体"/>
      <w:b/>
      <w:sz w:val="32"/>
    </w:rPr>
  </w:style>
  <w:style w:type="character" w:customStyle="1" w:styleId="15">
    <w:name w:val="标题 4 Char"/>
    <w:link w:val="4"/>
    <w:autoRedefine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microsoft.com/office/2011/relationships/people" Target="people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1551</Words>
  <Characters>1617</Characters>
  <Lines>0</Lines>
  <Paragraphs>0</Paragraphs>
  <TotalTime>15</TotalTime>
  <ScaleCrop>false</ScaleCrop>
  <LinksUpToDate>false</LinksUpToDate>
  <CharactersWithSpaces>1669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2020-01-07T02:03:00Z</dcterms:created>
  <dc:creator>OFFICE</dc:creator>
  <cp:lastModifiedBy>Ceci</cp:lastModifiedBy>
  <dcterms:modified xsi:type="dcterms:W3CDTF">2025-02-12T03:26:33Z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5F12718B20D34BCCA9856FAB47CD042F_12</vt:lpwstr>
  </property>
  <property fmtid="{D5CDD505-2E9C-101B-9397-08002B2CF9AE}" pid="4" name="KSOTemplateDocerSaveRecord">
    <vt:lpwstr>eyJoZGlkIjoiN2NlZDA0NTc1MWMzNWE0NzgxNjkxZTYwMDA4OWIyNGIiLCJ1c2VySWQiOiI0OTczMjkzNzEifQ==</vt:lpwstr>
  </property>
</Properties>
</file>